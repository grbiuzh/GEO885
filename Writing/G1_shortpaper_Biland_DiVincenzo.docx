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3EBE7"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Monitoring Air Miles at the Faculty of Mathematics</w:t>
      </w:r>
    </w:p>
    <w:p w14:paraId="6BADCD8A" w14:textId="77777777" w:rsidR="00A11880" w:rsidRPr="00A11880" w:rsidRDefault="00A11880" w:rsidP="00A11880">
      <w:pPr>
        <w:pStyle w:val="Untertitel"/>
        <w:rPr>
          <w:rFonts w:cs="Arial"/>
          <w:b/>
          <w:bCs/>
          <w:kern w:val="2"/>
          <w:sz w:val="32"/>
          <w:szCs w:val="20"/>
        </w:rPr>
      </w:pPr>
      <w:r w:rsidRPr="00A11880">
        <w:rPr>
          <w:rFonts w:cs="Arial"/>
          <w:b/>
          <w:bCs/>
          <w:kern w:val="2"/>
          <w:sz w:val="32"/>
          <w:szCs w:val="20"/>
        </w:rPr>
        <w:t>and Natural Sciences (MNF) to reduce CO2</w:t>
      </w:r>
    </w:p>
    <w:p w14:paraId="5A3B5C1A" w14:textId="77777777" w:rsidR="00A11880" w:rsidRDefault="00A11880" w:rsidP="00A11880">
      <w:pPr>
        <w:pStyle w:val="Untertitel"/>
        <w:rPr>
          <w:rFonts w:eastAsia="Times New Roman" w:cs="Arial"/>
          <w:b/>
          <w:bCs/>
          <w:kern w:val="2"/>
          <w:sz w:val="32"/>
          <w:szCs w:val="20"/>
        </w:rPr>
      </w:pPr>
      <w:r w:rsidRPr="00A11880">
        <w:rPr>
          <w:rFonts w:eastAsia="Times New Roman" w:cs="Arial"/>
          <w:b/>
          <w:bCs/>
          <w:kern w:val="2"/>
          <w:sz w:val="32"/>
          <w:szCs w:val="20"/>
        </w:rPr>
        <w:t>emissions</w:t>
      </w:r>
    </w:p>
    <w:p w14:paraId="737C87D9" w14:textId="3B95A6A0" w:rsidR="004B64D1" w:rsidRPr="003D5FBE" w:rsidRDefault="00364670" w:rsidP="00A1188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A11880">
        <w:rPr>
          <w:rFonts w:ascii="Palatino Linotype" w:hAnsi="Palatino Linotype"/>
        </w:rPr>
        <w:t>1</w:t>
      </w:r>
    </w:p>
    <w:p w14:paraId="0B7485FF" w14:textId="106298C0" w:rsidR="004B64D1" w:rsidRPr="003D5FBE" w:rsidRDefault="00A11880">
      <w:pPr>
        <w:pStyle w:val="Author"/>
      </w:pPr>
      <w:r>
        <w:t>G</w:t>
      </w:r>
      <w:r w:rsidR="00364670" w:rsidRPr="003D5FBE">
        <w:t xml:space="preserve">. </w:t>
      </w:r>
      <w:r>
        <w:t>Biland</w:t>
      </w:r>
      <w:r w:rsidR="00364670" w:rsidRPr="003D5FBE">
        <w:t xml:space="preserve">, </w:t>
      </w:r>
      <w:r>
        <w:t>S</w:t>
      </w:r>
      <w:r w:rsidR="00364670" w:rsidRPr="003D5FBE">
        <w:t xml:space="preserve">. </w:t>
      </w:r>
      <w:r>
        <w:t>di Vincenzo</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0821039" w:rsidR="004B64D1" w:rsidRPr="003D5FBE" w:rsidRDefault="00364670">
      <w:pPr>
        <w:pStyle w:val="Affiliationandcontact"/>
        <w:rPr>
          <w:lang w:val="en-GB"/>
        </w:rPr>
      </w:pPr>
      <w:r w:rsidRPr="003D5FBE">
        <w:rPr>
          <w:lang w:val="en-GB"/>
        </w:rPr>
        <w:t xml:space="preserve">Date: </w:t>
      </w:r>
      <w:r w:rsidR="00A11880">
        <w:rPr>
          <w:lang w:val="en-GB"/>
        </w:rPr>
        <w:t>23</w:t>
      </w:r>
      <w:r w:rsidRPr="003D5FBE">
        <w:rPr>
          <w:lang w:val="en-GB"/>
        </w:rPr>
        <w:t>.</w:t>
      </w:r>
      <w:r w:rsidR="00A11880">
        <w:rPr>
          <w:lang w:val="en-GB"/>
        </w:rPr>
        <w:t>05</w:t>
      </w:r>
      <w:r w:rsidRPr="003D5FBE">
        <w:rPr>
          <w:lang w:val="en-GB"/>
        </w:rPr>
        <w:t>.</w:t>
      </w:r>
      <w:r w:rsidR="00A11880">
        <w:rPr>
          <w:lang w:val="en-GB"/>
        </w:rPr>
        <w:t>2022</w:t>
      </w:r>
    </w:p>
    <w:p w14:paraId="77BA827E" w14:textId="23BE844A" w:rsidR="004B64D1" w:rsidRPr="003D5FBE" w:rsidRDefault="00364670">
      <w:pPr>
        <w:pStyle w:val="Affiliationandcontact"/>
        <w:rPr>
          <w:lang w:val="en-GB"/>
        </w:rPr>
      </w:pPr>
      <w:r w:rsidRPr="003D5FBE">
        <w:rPr>
          <w:lang w:val="en-GB"/>
        </w:rPr>
        <w:t xml:space="preserve">Word count: </w:t>
      </w:r>
      <w:r w:rsidR="00980C6B">
        <w:rPr>
          <w:lang w:val="en-GB"/>
        </w:rPr>
        <w:t>1928</w:t>
      </w:r>
      <w:r w:rsidRPr="003D5FBE">
        <w:rPr>
          <w:lang w:val="en-GB"/>
        </w:rPr>
        <w:t xml:space="preserve"> words</w:t>
      </w:r>
    </w:p>
    <w:p w14:paraId="7D97FC8E" w14:textId="4AC0DE6D" w:rsidR="008859D5" w:rsidRDefault="008859D5">
      <w:pPr>
        <w:pStyle w:val="Affiliationandcontact"/>
        <w:rPr>
          <w:lang w:val="en-GB"/>
        </w:rPr>
      </w:pPr>
    </w:p>
    <w:p w14:paraId="6421EBC3" w14:textId="045E94D3" w:rsidR="008859D5" w:rsidRDefault="008859D5">
      <w:pPr>
        <w:pStyle w:val="Affiliationandcontact"/>
        <w:rPr>
          <w:lang w:val="en-GB"/>
        </w:rPr>
      </w:pPr>
    </w:p>
    <w:p w14:paraId="3B80153B" w14:textId="7FAA2515" w:rsidR="008859D5" w:rsidRDefault="008859D5" w:rsidP="008859D5">
      <w:pPr>
        <w:pStyle w:val="berschrift2"/>
        <w:rPr>
          <w:lang w:val="en-GB"/>
        </w:rPr>
      </w:pPr>
      <w:r>
        <w:rPr>
          <w:lang w:val="en-GB"/>
        </w:rPr>
        <w:t>To do:</w:t>
      </w:r>
    </w:p>
    <w:p w14:paraId="3D5D8573" w14:textId="1DA5A400" w:rsidR="008859D5" w:rsidRDefault="00A56181" w:rsidP="00A56181">
      <w:pPr>
        <w:pStyle w:val="Affiliationandcontact"/>
        <w:numPr>
          <w:ilvl w:val="0"/>
          <w:numId w:val="10"/>
        </w:numPr>
        <w:jc w:val="both"/>
        <w:rPr>
          <w:lang w:val="en-GB"/>
        </w:rPr>
      </w:pPr>
      <w:r>
        <w:rPr>
          <w:lang w:val="en-GB"/>
        </w:rPr>
        <w:t xml:space="preserve">Finish plot for emissions per class (only </w:t>
      </w:r>
      <w:proofErr w:type="spellStart"/>
      <w:r>
        <w:rPr>
          <w:lang w:val="en-GB"/>
        </w:rPr>
        <w:t>color</w:t>
      </w:r>
      <w:proofErr w:type="spellEnd"/>
      <w:r>
        <w:rPr>
          <w:lang w:val="en-GB"/>
        </w:rPr>
        <w:t>)</w:t>
      </w:r>
    </w:p>
    <w:p w14:paraId="769164D8" w14:textId="58F8AE79" w:rsidR="00A56181" w:rsidRDefault="00A56181" w:rsidP="00A56181">
      <w:pPr>
        <w:pStyle w:val="Affiliationandcontact"/>
        <w:numPr>
          <w:ilvl w:val="0"/>
          <w:numId w:val="10"/>
        </w:numPr>
        <w:jc w:val="both"/>
        <w:rPr>
          <w:lang w:val="en-GB"/>
        </w:rPr>
      </w:pPr>
      <w:r>
        <w:rPr>
          <w:lang w:val="en-GB"/>
        </w:rPr>
        <w:t>Calculations for flight reduction per year per capita and normal</w:t>
      </w:r>
    </w:p>
    <w:p w14:paraId="574A3CF6" w14:textId="31308A13" w:rsidR="00A56181" w:rsidRDefault="00A56181" w:rsidP="00A56181">
      <w:pPr>
        <w:pStyle w:val="Affiliationandcontact"/>
        <w:numPr>
          <w:ilvl w:val="0"/>
          <w:numId w:val="10"/>
        </w:numPr>
        <w:jc w:val="both"/>
        <w:rPr>
          <w:lang w:val="en-GB"/>
        </w:rPr>
      </w:pPr>
      <w:r>
        <w:rPr>
          <w:lang w:val="en-GB"/>
        </w:rPr>
        <w:t>Make the flightpath nicer</w:t>
      </w:r>
    </w:p>
    <w:p w14:paraId="1A0E5319" w14:textId="77777777" w:rsidR="008859D5" w:rsidRDefault="008859D5">
      <w:pPr>
        <w:pStyle w:val="berschrift2"/>
        <w:rPr>
          <w:lang w:val="en-GB"/>
        </w:rPr>
      </w:pPr>
    </w:p>
    <w:p w14:paraId="6243BB64" w14:textId="3BBB4336" w:rsidR="004B64D1" w:rsidRPr="00230D91" w:rsidRDefault="00364670">
      <w:pPr>
        <w:pStyle w:val="berschrift2"/>
      </w:pPr>
      <w:r w:rsidRPr="00230D91">
        <w:rPr>
          <w:lang w:val="en-GB"/>
        </w:rPr>
        <w:t>Abstract</w:t>
      </w:r>
    </w:p>
    <w:p w14:paraId="00377B1B" w14:textId="0E8B35C7" w:rsidR="00165327" w:rsidRPr="00B91EF7" w:rsidRDefault="00A11880" w:rsidP="00A11880">
      <w:pPr>
        <w:pStyle w:val="Affiliationandcontact"/>
        <w:jc w:val="both"/>
        <w:rPr>
          <w:sz w:val="24"/>
          <w:szCs w:val="24"/>
        </w:rPr>
      </w:pPr>
      <w:r w:rsidRPr="00931DA3">
        <w:rPr>
          <w:sz w:val="24"/>
          <w:szCs w:val="24"/>
        </w:rPr>
        <w:t xml:space="preserve">critic: more focus on research </w:t>
      </w:r>
    </w:p>
    <w:p w14:paraId="1A5F0C4A" w14:textId="6E8394B1" w:rsidR="00A11880" w:rsidRPr="00B91EF7" w:rsidRDefault="00A11880" w:rsidP="00B91EF7">
      <w:pPr>
        <w:pStyle w:val="Affiliationandcontact"/>
        <w:spacing w:line="276" w:lineRule="auto"/>
        <w:jc w:val="both"/>
        <w:rPr>
          <w:sz w:val="24"/>
          <w:szCs w:val="24"/>
        </w:rPr>
      </w:pPr>
      <w:r w:rsidRPr="00A11880">
        <w:rPr>
          <w:sz w:val="24"/>
          <w:szCs w:val="24"/>
        </w:rPr>
        <w:t>To counteract the effects of climate change, a radical reduction of greenhouse gas</w:t>
      </w:r>
      <w:r w:rsidRPr="00B91EF7">
        <w:rPr>
          <w:sz w:val="24"/>
          <w:szCs w:val="24"/>
        </w:rPr>
        <w:t xml:space="preserve"> </w:t>
      </w:r>
      <w:r w:rsidRPr="00A11880">
        <w:rPr>
          <w:sz w:val="24"/>
          <w:szCs w:val="24"/>
        </w:rPr>
        <w:t>emissions is essential.</w:t>
      </w:r>
      <w:r w:rsidR="00071C96">
        <w:rPr>
          <w:sz w:val="24"/>
          <w:szCs w:val="24"/>
        </w:rPr>
        <w:t xml:space="preserve"> </w:t>
      </w:r>
      <w:r w:rsidRPr="00A11880">
        <w:rPr>
          <w:sz w:val="24"/>
          <w:szCs w:val="24"/>
        </w:rPr>
        <w:t>Reducing emissions is necessary for all areas of society, which includes the scientific community.</w:t>
      </w:r>
      <w:r w:rsidR="00071C96">
        <w:rPr>
          <w:sz w:val="24"/>
          <w:szCs w:val="24"/>
        </w:rPr>
        <w:t xml:space="preserve"> </w:t>
      </w:r>
      <w:r w:rsidRPr="00A11880">
        <w:rPr>
          <w:sz w:val="24"/>
          <w:szCs w:val="24"/>
        </w:rPr>
        <w:t>Sustainable policies are being introduced progressively at universities, and for this paper relevant, the University of</w:t>
      </w:r>
      <w:r w:rsidRPr="00B91EF7">
        <w:rPr>
          <w:sz w:val="24"/>
          <w:szCs w:val="24"/>
        </w:rPr>
        <w:t xml:space="preserve"> </w:t>
      </w:r>
      <w:r w:rsidRPr="00A11880">
        <w:rPr>
          <w:sz w:val="24"/>
          <w:szCs w:val="24"/>
        </w:rPr>
        <w:t>Zurich.</w:t>
      </w:r>
      <w:r w:rsidR="00071C96">
        <w:rPr>
          <w:sz w:val="24"/>
          <w:szCs w:val="24"/>
        </w:rPr>
        <w:t xml:space="preserve"> </w:t>
      </w:r>
      <w:r w:rsidRPr="00A11880">
        <w:rPr>
          <w:sz w:val="24"/>
          <w:szCs w:val="24"/>
        </w:rPr>
        <w:t xml:space="preserve">The University of Zurich has actively chosen a more sustainable path and implemented </w:t>
      </w:r>
      <w:r w:rsidR="00071C96">
        <w:rPr>
          <w:sz w:val="24"/>
          <w:szCs w:val="24"/>
        </w:rPr>
        <w:t>“</w:t>
      </w:r>
      <w:r w:rsidRPr="00A11880">
        <w:rPr>
          <w:sz w:val="24"/>
          <w:szCs w:val="24"/>
        </w:rPr>
        <w:t>Strategy 2030</w:t>
      </w:r>
      <w:r w:rsidR="00071C96">
        <w:rPr>
          <w:sz w:val="24"/>
          <w:szCs w:val="24"/>
        </w:rPr>
        <w:t>”</w:t>
      </w:r>
      <w:r w:rsidRPr="00A11880">
        <w:rPr>
          <w:sz w:val="24"/>
          <w:szCs w:val="24"/>
        </w:rPr>
        <w:t xml:space="preserve"> in 2022,</w:t>
      </w:r>
      <w:r w:rsidRPr="00B91EF7">
        <w:rPr>
          <w:sz w:val="24"/>
          <w:szCs w:val="24"/>
        </w:rPr>
        <w:t xml:space="preserve"> </w:t>
      </w:r>
      <w:r w:rsidRPr="00A11880">
        <w:rPr>
          <w:sz w:val="24"/>
          <w:szCs w:val="24"/>
        </w:rPr>
        <w:t>which calls for climate neutrality until 2030.</w:t>
      </w:r>
      <w:r w:rsidR="00071C96">
        <w:rPr>
          <w:sz w:val="24"/>
          <w:szCs w:val="24"/>
        </w:rPr>
        <w:t xml:space="preserve"> </w:t>
      </w:r>
      <w:r w:rsidRPr="00A11880">
        <w:rPr>
          <w:sz w:val="24"/>
          <w:szCs w:val="24"/>
        </w:rPr>
        <w:t>A flight emission reduction of 53% by 2030 is indispensable to achieving this</w:t>
      </w:r>
      <w:r w:rsidRPr="00B91EF7">
        <w:rPr>
          <w:sz w:val="24"/>
          <w:szCs w:val="24"/>
        </w:rPr>
        <w:t xml:space="preserve"> </w:t>
      </w:r>
      <w:r w:rsidRPr="00A11880">
        <w:rPr>
          <w:sz w:val="24"/>
          <w:szCs w:val="24"/>
        </w:rPr>
        <w:t>goal.</w:t>
      </w:r>
      <w:r w:rsidR="00071C96">
        <w:rPr>
          <w:sz w:val="24"/>
          <w:szCs w:val="24"/>
        </w:rPr>
        <w:t xml:space="preserve"> </w:t>
      </w:r>
      <w:r w:rsidRPr="00A11880">
        <w:rPr>
          <w:sz w:val="24"/>
          <w:szCs w:val="24"/>
        </w:rPr>
        <w:t>The first steps in the right direction have already been taken by the Faculty of Science (MNF).</w:t>
      </w:r>
      <w:r w:rsidR="00071C96">
        <w:rPr>
          <w:sz w:val="24"/>
          <w:szCs w:val="24"/>
        </w:rPr>
        <w:t xml:space="preserve"> </w:t>
      </w:r>
      <w:r w:rsidRPr="00A11880">
        <w:rPr>
          <w:sz w:val="24"/>
          <w:szCs w:val="24"/>
        </w:rPr>
        <w:t>The MNF collected</w:t>
      </w:r>
      <w:r w:rsidRPr="00B91EF7">
        <w:rPr>
          <w:sz w:val="24"/>
          <w:szCs w:val="24"/>
        </w:rPr>
        <w:t xml:space="preserve"> </w:t>
      </w:r>
      <w:r w:rsidRPr="00A11880">
        <w:rPr>
          <w:sz w:val="24"/>
          <w:szCs w:val="24"/>
        </w:rPr>
        <w:t>relevant information about all their paid flights from 2018 to 2020, including flight numbers, IATA codes of the origin and</w:t>
      </w:r>
      <w:r w:rsidRPr="00B91EF7">
        <w:rPr>
          <w:sz w:val="24"/>
          <w:szCs w:val="24"/>
        </w:rPr>
        <w:t xml:space="preserve"> </w:t>
      </w:r>
      <w:r w:rsidRPr="00A11880">
        <w:rPr>
          <w:sz w:val="24"/>
          <w:szCs w:val="24"/>
        </w:rPr>
        <w:t>destination airports, booked service class (economy, premium economy, business, and first-class), and emission of</w:t>
      </w:r>
      <w:r w:rsidRPr="00B91EF7">
        <w:rPr>
          <w:sz w:val="24"/>
          <w:szCs w:val="24"/>
        </w:rPr>
        <w:t xml:space="preserve"> </w:t>
      </w:r>
      <w:r w:rsidRPr="00A11880">
        <w:rPr>
          <w:sz w:val="24"/>
          <w:szCs w:val="24"/>
        </w:rPr>
        <w:t>greenhouse gas per flight.</w:t>
      </w:r>
      <w:r w:rsidR="00071C96">
        <w:rPr>
          <w:sz w:val="24"/>
          <w:szCs w:val="24"/>
        </w:rPr>
        <w:t xml:space="preserve"> </w:t>
      </w:r>
      <w:r w:rsidRPr="00A11880">
        <w:rPr>
          <w:sz w:val="24"/>
          <w:szCs w:val="24"/>
        </w:rPr>
        <w:t>Analyzing the provided dataset, we were interested in how a chosen service class impacts</w:t>
      </w:r>
      <w:r w:rsidRPr="00B91EF7">
        <w:rPr>
          <w:sz w:val="24"/>
          <w:szCs w:val="24"/>
        </w:rPr>
        <w:t xml:space="preserve"> </w:t>
      </w:r>
      <w:r w:rsidRPr="00A11880">
        <w:rPr>
          <w:sz w:val="24"/>
          <w:szCs w:val="24"/>
        </w:rPr>
        <w:t>flight emission.</w:t>
      </w:r>
      <w:r w:rsidR="00071C96">
        <w:rPr>
          <w:sz w:val="24"/>
          <w:szCs w:val="24"/>
        </w:rPr>
        <w:t xml:space="preserve"> </w:t>
      </w:r>
      <w:r w:rsidRPr="00A11880">
        <w:rPr>
          <w:sz w:val="24"/>
          <w:szCs w:val="24"/>
        </w:rPr>
        <w:t xml:space="preserve">As a result, we conducted an R analysis to quantify the impact </w:t>
      </w:r>
      <w:r w:rsidR="00716E2D">
        <w:rPr>
          <w:sz w:val="24"/>
          <w:szCs w:val="24"/>
        </w:rPr>
        <w:t>of</w:t>
      </w:r>
      <w:r w:rsidRPr="00A11880">
        <w:rPr>
          <w:sz w:val="24"/>
          <w:szCs w:val="24"/>
        </w:rPr>
        <w:t xml:space="preserve"> selecting a lower service class on</w:t>
      </w:r>
      <w:r w:rsidRPr="00B91EF7">
        <w:rPr>
          <w:sz w:val="24"/>
          <w:szCs w:val="24"/>
        </w:rPr>
        <w:t xml:space="preserve"> </w:t>
      </w:r>
      <w:r w:rsidRPr="00A11880">
        <w:rPr>
          <w:sz w:val="24"/>
          <w:szCs w:val="24"/>
        </w:rPr>
        <w:t>future flight emissions.</w:t>
      </w:r>
      <w:r w:rsidR="00071C96">
        <w:rPr>
          <w:sz w:val="24"/>
          <w:szCs w:val="24"/>
        </w:rPr>
        <w:t xml:space="preserve"> </w:t>
      </w:r>
      <w:r w:rsidRPr="00A11880">
        <w:rPr>
          <w:sz w:val="24"/>
          <w:szCs w:val="24"/>
        </w:rPr>
        <w:t xml:space="preserve">The goal is to provide the MNF with concrete approaches, </w:t>
      </w:r>
      <w:r w:rsidRPr="00A11880">
        <w:rPr>
          <w:sz w:val="24"/>
          <w:szCs w:val="24"/>
        </w:rPr>
        <w:lastRenderedPageBreak/>
        <w:t>starting with choosing lower service</w:t>
      </w:r>
      <w:r w:rsidRPr="00B91EF7">
        <w:rPr>
          <w:sz w:val="24"/>
          <w:szCs w:val="24"/>
        </w:rPr>
        <w:t xml:space="preserve"> classes and thus implementing the sustainability goals of the University of Zurich.</w:t>
      </w:r>
    </w:p>
    <w:p w14:paraId="3709F681" w14:textId="50D51A4E" w:rsidR="004B64D1" w:rsidRPr="00A11880" w:rsidRDefault="00FC6413" w:rsidP="00A11880">
      <w:pPr>
        <w:pStyle w:val="Affiliationandcontact"/>
        <w:jc w:val="both"/>
        <w:rPr>
          <w:sz w:val="24"/>
          <w:szCs w:val="24"/>
        </w:rPr>
      </w:pPr>
      <w:r>
        <w:rPr>
          <w:b/>
          <w:sz w:val="24"/>
          <w:szCs w:val="24"/>
          <w:lang w:val="en-GB"/>
        </w:rPr>
        <w:t>Keywords</w:t>
      </w:r>
      <w:r w:rsidR="00364670" w:rsidRPr="003D5FBE">
        <w:rPr>
          <w:sz w:val="24"/>
          <w:szCs w:val="24"/>
          <w:lang w:val="en-GB"/>
        </w:rPr>
        <w:t xml:space="preserve">: </w:t>
      </w:r>
      <w:r w:rsidR="00A11880" w:rsidRPr="00A11880">
        <w:rPr>
          <w:sz w:val="24"/>
          <w:szCs w:val="24"/>
        </w:rPr>
        <w:t>academic flying, carbon emission, sustainability, environmental protection</w:t>
      </w:r>
    </w:p>
    <w:p w14:paraId="2726809C" w14:textId="2A347F7A" w:rsidR="00CC67DF" w:rsidRPr="00DF71D2" w:rsidRDefault="00CC67DF" w:rsidP="0013168F">
      <w:pPr>
        <w:pStyle w:val="berschrift2"/>
        <w:rPr>
          <w:lang w:val="en-GB"/>
        </w:rPr>
      </w:pPr>
      <w:r w:rsidRPr="00CC67DF">
        <w:t>1.</w:t>
      </w:r>
      <w:r w:rsidR="00071C96">
        <w:t xml:space="preserve"> </w:t>
      </w:r>
      <w:r w:rsidR="00D907AA">
        <w:t>Background</w:t>
      </w:r>
    </w:p>
    <w:p w14:paraId="336B1F24" w14:textId="14BD0F10" w:rsidR="00CC67DF" w:rsidRPr="00CC67DF" w:rsidRDefault="00CC67DF" w:rsidP="00CC67DF">
      <w:pPr>
        <w:pStyle w:val="Textkrper"/>
        <w:rPr>
          <w:lang w:val="en-GB"/>
        </w:rPr>
      </w:pPr>
      <w:r w:rsidRPr="00CC67DF">
        <w:rPr>
          <w:lang w:val="en-GB"/>
        </w:rPr>
        <w:t>critic: Write abo</w:t>
      </w:r>
      <w:r w:rsidR="00071C96">
        <w:rPr>
          <w:lang w:val="en-GB"/>
        </w:rPr>
        <w:t xml:space="preserve"> the</w:t>
      </w:r>
      <w:r w:rsidRPr="00CC67DF">
        <w:rPr>
          <w:lang w:val="en-GB"/>
        </w:rPr>
        <w:t xml:space="preserve"> research gap.</w:t>
      </w:r>
    </w:p>
    <w:p w14:paraId="38BFC793" w14:textId="12C20719" w:rsidR="00CC67DF" w:rsidRPr="00CC67DF" w:rsidRDefault="00044319" w:rsidP="00CC67DF">
      <w:pPr>
        <w:pStyle w:val="Textkrper"/>
      </w:pPr>
      <w:r>
        <w:t>According to C.</w:t>
      </w:r>
      <w:r w:rsidR="00FA057B">
        <w:t xml:space="preserve"> </w:t>
      </w:r>
      <w:r>
        <w:t>Dib writing for Uniting Aviation, reducing</w:t>
      </w:r>
      <w:r w:rsidR="00CC67DF" w:rsidRPr="00CC67DF">
        <w:t xml:space="preserve"> flight emissions would be covere</w:t>
      </w:r>
      <w:r w:rsidR="00716E2D">
        <w:t>d b</w:t>
      </w:r>
      <w:r w:rsidR="00CC67DF" w:rsidRPr="00CC67DF">
        <w:t xml:space="preserve">y </w:t>
      </w:r>
      <w:r w:rsidR="00716E2D">
        <w:t xml:space="preserve">the </w:t>
      </w:r>
      <w:r w:rsidR="00CC67DF" w:rsidRPr="00CC67DF">
        <w:t xml:space="preserve">SDG 15 and 17 </w:t>
      </w:r>
      <w:sdt>
        <w:sdtPr>
          <w:rPr>
            <w:color w:val="000000"/>
          </w:rPr>
          <w:tag w:val="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
          <w:id w:val="24840473"/>
          <w:placeholder>
            <w:docPart w:val="DefaultPlaceholder_-1854013440"/>
          </w:placeholder>
        </w:sdtPr>
        <w:sdtEndPr/>
        <w:sdtContent>
          <w:r w:rsidR="00472027" w:rsidRPr="00472027">
            <w:rPr>
              <w:color w:val="000000"/>
            </w:rPr>
            <w:t>(Dib, 2021)</w:t>
          </w:r>
        </w:sdtContent>
      </w:sdt>
      <w:r w:rsidR="00403F44">
        <w:t>.</w:t>
      </w:r>
    </w:p>
    <w:p w14:paraId="3EC9192C" w14:textId="0E4FD9DE" w:rsidR="00CC67DF" w:rsidRPr="00CC67DF" w:rsidRDefault="00662C33" w:rsidP="00CC67DF">
      <w:pPr>
        <w:pStyle w:val="Textkrper"/>
      </w:pPr>
      <w:r w:rsidRPr="00662C33">
        <w:t xml:space="preserve">In today’s world, the topic of emissions reduction is omnipresent and is being addressed in ever larger circles. </w:t>
      </w:r>
      <w:r w:rsidR="00CC67DF" w:rsidRPr="00CC67DF">
        <w:t xml:space="preserve">Statistically, aviation emissions are responsible for only 2% of total emissions (reference), yet they are </w:t>
      </w:r>
      <w:r w:rsidR="00712DB8">
        <w:t>straightforward</w:t>
      </w:r>
      <w:r w:rsidR="00CC67DF" w:rsidRPr="00CC67DF">
        <w:t xml:space="preserve"> to reduce at relatively low cost.</w:t>
      </w:r>
      <w:r w:rsidR="00071C96">
        <w:t xml:space="preserve"> </w:t>
      </w:r>
      <w:r w:rsidR="00CC67DF" w:rsidRPr="00CC67DF">
        <w:t xml:space="preserve">This is also what MNF in Zurich has decided and would like to change its flight behavior. </w:t>
      </w:r>
    </w:p>
    <w:p w14:paraId="2A72BF65" w14:textId="62A473CF" w:rsidR="00CC67DF" w:rsidRDefault="00CC67DF" w:rsidP="00CC67DF">
      <w:pPr>
        <w:pStyle w:val="Textkrper"/>
      </w:pPr>
      <w:r w:rsidRPr="00CC67DF">
        <w:t>The negative implications of air travel are globally well known.</w:t>
      </w:r>
      <w:r w:rsidR="00071C96">
        <w:t xml:space="preserve"> </w:t>
      </w:r>
      <w:r w:rsidRPr="00CC67DF">
        <w:t>The aviation sector alone is responsible for 3.8% of carbon emissions</w:t>
      </w:r>
      <w:r w:rsidR="00403F44">
        <w:t xml:space="preserve"> </w:t>
      </w:r>
      <w:sdt>
        <w:sdtPr>
          <w:rPr>
            <w:color w:val="000000"/>
          </w:rPr>
          <w:tag w:val="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674025677"/>
          <w:placeholder>
            <w:docPart w:val="DefaultPlaceholder_-1854013440"/>
          </w:placeholder>
        </w:sdtPr>
        <w:sdtEndPr/>
        <w:sdtContent>
          <w:r w:rsidR="00472027" w:rsidRPr="00472027">
            <w:rPr>
              <w:color w:val="000000"/>
            </w:rPr>
            <w:t>(</w:t>
          </w:r>
          <w:proofErr w:type="spellStart"/>
          <w:r w:rsidR="00472027" w:rsidRPr="00472027">
            <w:rPr>
              <w:color w:val="000000"/>
            </w:rPr>
            <w:t>Klöwer</w:t>
          </w:r>
          <w:proofErr w:type="spellEnd"/>
          <w:r w:rsidR="00472027" w:rsidRPr="00472027">
            <w:rPr>
              <w:color w:val="000000"/>
            </w:rPr>
            <w:t xml:space="preserve"> et al., 2020)</w:t>
          </w:r>
        </w:sdtContent>
      </w:sdt>
      <w:r w:rsidRPr="00CC67DF">
        <w:t>.</w:t>
      </w:r>
      <w:r w:rsidR="00071C96">
        <w:t xml:space="preserve"> </w:t>
      </w:r>
      <w:r w:rsidRPr="00CC67DF">
        <w:t xml:space="preserve">An </w:t>
      </w:r>
      <w:r w:rsidR="00712DB8">
        <w:t>essential</w:t>
      </w:r>
      <w:r w:rsidRPr="00CC67DF">
        <w:t xml:space="preserve"> part of those emissions is caused by </w:t>
      </w:r>
      <w:r w:rsidR="00071C96" w:rsidRPr="00CC67DF">
        <w:t>researc</w:t>
      </w:r>
      <w:r w:rsidR="00071C96">
        <w:t>h</w:t>
      </w:r>
      <w:r w:rsidR="00071C96" w:rsidRPr="00CC67DF">
        <w:t>ers</w:t>
      </w:r>
      <w:r w:rsidRPr="00CC67DF">
        <w:t xml:space="preserve"> who due to conferences, guest lectures, </w:t>
      </w:r>
      <w:proofErr w:type="gramStart"/>
      <w:r w:rsidR="00071C96" w:rsidRPr="00CC67DF">
        <w:t>and,</w:t>
      </w:r>
      <w:proofErr w:type="gramEnd"/>
      <w:r w:rsidR="00071C96">
        <w:t xml:space="preserve"> </w:t>
      </w:r>
      <w:r w:rsidRPr="00CC67DF">
        <w:t>fieldwork fly frequently to foreign universities.</w:t>
      </w:r>
      <w:r w:rsidR="00071C96">
        <w:t xml:space="preserve"> </w:t>
      </w:r>
      <w:r w:rsidRPr="00CC67DF">
        <w:t>In recent years, travel by airplanes done by academic staff received growing attention.</w:t>
      </w:r>
      <w:r w:rsidR="00071C96">
        <w:t xml:space="preserve"> </w:t>
      </w:r>
      <w:r w:rsidRPr="00CC67DF">
        <w:t>Especially as Universities all over the world incorporate sustainable development strategies</w:t>
      </w:r>
      <w:r w:rsidR="00403F44">
        <w:t xml:space="preserve"> </w:t>
      </w:r>
      <w:sdt>
        <w:sdtPr>
          <w:rPr>
            <w:color w:val="000000"/>
          </w:rPr>
          <w:tag w:val="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25054410"/>
          <w:placeholder>
            <w:docPart w:val="DefaultPlaceholder_-1854013440"/>
          </w:placeholder>
        </w:sdtPr>
        <w:sdtEndPr/>
        <w:sdtContent>
          <w:r w:rsidR="00472027" w:rsidRPr="00472027">
            <w:rPr>
              <w:color w:val="000000"/>
            </w:rPr>
            <w:t>(</w:t>
          </w:r>
          <w:proofErr w:type="spellStart"/>
          <w:r w:rsidR="00472027" w:rsidRPr="00472027">
            <w:rPr>
              <w:color w:val="000000"/>
            </w:rPr>
            <w:t>Borgermann</w:t>
          </w:r>
          <w:proofErr w:type="spellEnd"/>
          <w:r w:rsidR="00472027" w:rsidRPr="00472027">
            <w:rPr>
              <w:color w:val="000000"/>
            </w:rPr>
            <w:t xml:space="preserve"> et al., 2022)</w:t>
          </w:r>
        </w:sdtContent>
      </w:sdt>
      <w:r w:rsidRPr="00CC67DF">
        <w:t>.</w:t>
      </w:r>
      <w:r w:rsidR="00071C96">
        <w:t xml:space="preserve"> </w:t>
      </w:r>
      <w:r w:rsidRPr="00CC67DF">
        <w:t>Similarly, also the University of Zurich are setting an example to be carbon neutral and reducing air travelling by 53% by 2030.</w:t>
      </w:r>
      <w:r w:rsidR="00071C96">
        <w:t xml:space="preserve"> </w:t>
      </w:r>
      <w:r w:rsidRPr="00CC67DF">
        <w:t xml:space="preserve">Although the majority in academic circles are in </w:t>
      </w:r>
      <w:proofErr w:type="spellStart"/>
      <w:r w:rsidRPr="00CC67DF">
        <w:t>favour</w:t>
      </w:r>
      <w:proofErr w:type="spellEnd"/>
      <w:r w:rsidRPr="00CC67DF">
        <w:t xml:space="preserve"> of this development, questions have arisen</w:t>
      </w:r>
      <w:proofErr w:type="gramStart"/>
      <w:r w:rsidRPr="00CC67DF">
        <w:t>, in particular, as</w:t>
      </w:r>
      <w:proofErr w:type="gramEnd"/>
      <w:r w:rsidRPr="00CC67DF">
        <w:t xml:space="preserve"> to whether this might not harm academic work as flying and face to face interactions play </w:t>
      </w:r>
      <w:r w:rsidR="00712DB8">
        <w:t>a vital</w:t>
      </w:r>
      <w:r w:rsidRPr="00CC67DF">
        <w:t xml:space="preserve"> role in an academic career</w:t>
      </w:r>
      <w:r w:rsidR="00403F44">
        <w:t xml:space="preserve"> </w:t>
      </w:r>
      <w:sdt>
        <w:sdtPr>
          <w:rPr>
            <w:color w:val="000000"/>
          </w:rPr>
          <w:tag w:val="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
          <w:id w:val="-421874789"/>
          <w:placeholder>
            <w:docPart w:val="DefaultPlaceholder_-1854013440"/>
          </w:placeholder>
        </w:sdtPr>
        <w:sdtEndPr/>
        <w:sdtContent>
          <w:r w:rsidR="00472027" w:rsidRPr="00472027">
            <w:rPr>
              <w:color w:val="000000"/>
            </w:rPr>
            <w:t>(</w:t>
          </w:r>
          <w:proofErr w:type="spellStart"/>
          <w:r w:rsidR="00472027" w:rsidRPr="00472027">
            <w:rPr>
              <w:color w:val="000000"/>
            </w:rPr>
            <w:t>Klöwer</w:t>
          </w:r>
          <w:proofErr w:type="spellEnd"/>
          <w:r w:rsidR="00472027" w:rsidRPr="00472027">
            <w:rPr>
              <w:color w:val="000000"/>
            </w:rPr>
            <w:t xml:space="preserve"> et al., 2020; </w:t>
          </w:r>
          <w:proofErr w:type="spellStart"/>
          <w:r w:rsidR="00472027" w:rsidRPr="00472027">
            <w:rPr>
              <w:color w:val="000000"/>
            </w:rPr>
            <w:t>Kreil</w:t>
          </w:r>
          <w:proofErr w:type="spellEnd"/>
          <w:r w:rsidR="00472027" w:rsidRPr="00472027">
            <w:rPr>
              <w:color w:val="000000"/>
            </w:rPr>
            <w:t>, 2021)</w:t>
          </w:r>
        </w:sdtContent>
      </w:sdt>
      <w:r w:rsidRPr="00CC67DF">
        <w:t>.</w:t>
      </w:r>
      <w:r w:rsidR="00071C96">
        <w:t xml:space="preserve"> </w:t>
      </w:r>
      <w:proofErr w:type="gramStart"/>
      <w:r w:rsidRPr="00CC67DF">
        <w:t>Thus</w:t>
      </w:r>
      <w:proofErr w:type="gramEnd"/>
      <w:r w:rsidRPr="00CC67DF">
        <w:t xml:space="preserve"> researching the relationship between academic flying and academic work and finding approaches to reducing emissions via air travel became the subject of multiple studies.</w:t>
      </w:r>
      <w:r w:rsidR="00071C96">
        <w:t xml:space="preserve"> </w:t>
      </w:r>
      <w:r w:rsidRPr="00CC67DF">
        <w:t xml:space="preserve">The study of </w:t>
      </w:r>
      <w:proofErr w:type="spellStart"/>
      <w:r w:rsidRPr="00CC67DF">
        <w:t>Kreil</w:t>
      </w:r>
      <w:proofErr w:type="spellEnd"/>
      <w:r w:rsidRPr="00CC67DF">
        <w:t xml:space="preserve"> et al. (2021) proved for example that a reduction in air travel would not affect scientific work, but also be beneficial.</w:t>
      </w:r>
      <w:r w:rsidR="00071C96">
        <w:t xml:space="preserve"> </w:t>
      </w:r>
      <w:r w:rsidRPr="00CC67DF">
        <w:t xml:space="preserve">Possible alternatives to long-duration flights were shown in the study by </w:t>
      </w:r>
      <w:proofErr w:type="spellStart"/>
      <w:r w:rsidRPr="00CC67DF">
        <w:t>Klöwer</w:t>
      </w:r>
      <w:proofErr w:type="spellEnd"/>
      <w:r w:rsidRPr="00CC67DF">
        <w:t xml:space="preserve"> et al.</w:t>
      </w:r>
      <w:r w:rsidR="00403F44">
        <w:t xml:space="preserve"> (2020)</w:t>
      </w:r>
      <w:r w:rsidRPr="00CC67DF">
        <w:t xml:space="preserve"> who demonstrated that virtual conferences have a higher attendance rate and how such annual global conferences could be held physically, for example, only biennially.</w:t>
      </w:r>
      <w:r w:rsidR="00071C96">
        <w:t xml:space="preserve"> </w:t>
      </w:r>
      <w:r w:rsidRPr="00CC67DF">
        <w:t xml:space="preserve">Contrary to other papers, which thematized the problem on a more global scale, the aim of this paper is to find easy and applicable solutions </w:t>
      </w:r>
      <w:r w:rsidRPr="00CC67DF">
        <w:lastRenderedPageBreak/>
        <w:t>to reduce air travel emissions at the university level, which are easier to implement.</w:t>
      </w:r>
    </w:p>
    <w:p w14:paraId="5C8709F5" w14:textId="24A023FB" w:rsidR="00CC67DF" w:rsidRDefault="00D907AA" w:rsidP="00D907AA">
      <w:pPr>
        <w:pStyle w:val="berschrift2"/>
      </w:pPr>
      <w:r>
        <w:t>2.</w:t>
      </w:r>
      <w:r w:rsidR="00071C96">
        <w:t xml:space="preserve"> </w:t>
      </w:r>
      <w:r>
        <w:t>Research goal</w:t>
      </w:r>
    </w:p>
    <w:p w14:paraId="678581DE" w14:textId="0E248175" w:rsidR="00A101F3" w:rsidRDefault="00A101F3" w:rsidP="00A101F3">
      <w:pPr>
        <w:pStyle w:val="Textkrper"/>
      </w:pPr>
      <w:r w:rsidRPr="00A101F3">
        <w:t>This study aims to provide the MNF with an analysis of all flight emissions by flight journeys that the MNF funds.</w:t>
      </w:r>
      <w:r w:rsidR="00071C96">
        <w:t xml:space="preserve"> </w:t>
      </w:r>
      <w:r w:rsidRPr="00A101F3">
        <w:t xml:space="preserve">The goal is to present concrete propositions on how the MNF can reduce its flight emissions by 53% by 2030 and the influence of flight classes on this reduction target. </w:t>
      </w:r>
    </w:p>
    <w:p w14:paraId="6A8C3F59" w14:textId="0E41B0E5" w:rsidR="00CC67DF" w:rsidRDefault="000E4833" w:rsidP="000E4833">
      <w:pPr>
        <w:pStyle w:val="Textkrper"/>
      </w:pPr>
      <w:r>
        <w:t>Essentially, two complementary strategies will be investigated</w:t>
      </w:r>
      <w:r w:rsidR="00B63673">
        <w:t>.</w:t>
      </w:r>
      <w:r w:rsidR="00071C96">
        <w:t xml:space="preserve"> </w:t>
      </w:r>
      <w:r>
        <w:t>How strong is the impact of the various flight classes and how impactful is the shift to solely economy flights?</w:t>
      </w:r>
      <w:r w:rsidR="00071C96">
        <w:t xml:space="preserve"> </w:t>
      </w:r>
      <w:r>
        <w:t>Further, the effect and gravity of short-haul flights in Europe will be assessed to make a clear recommendation on the number of flights to be reduced to achieve the climate targets.</w:t>
      </w:r>
    </w:p>
    <w:p w14:paraId="7A42EAEF" w14:textId="749E4994" w:rsidR="00D907AA" w:rsidRDefault="00D907AA" w:rsidP="00D907AA">
      <w:pPr>
        <w:pStyle w:val="berschrift2"/>
      </w:pPr>
      <w:r>
        <w:t>3</w:t>
      </w:r>
      <w:r w:rsidR="00CC67DF">
        <w:t>.</w:t>
      </w:r>
      <w:r w:rsidR="00071C96">
        <w:t xml:space="preserve"> </w:t>
      </w:r>
      <w:r w:rsidR="00CC67DF">
        <w:t>Methods</w:t>
      </w:r>
      <w:r>
        <w:t xml:space="preserve"> and data</w:t>
      </w:r>
    </w:p>
    <w:p w14:paraId="34FC1239" w14:textId="0BB2E316" w:rsidR="00D907AA" w:rsidRDefault="00D907AA" w:rsidP="00D907AA">
      <w:pPr>
        <w:pStyle w:val="berschrift3"/>
      </w:pPr>
      <w:r>
        <w:t>3.1 Data</w:t>
      </w:r>
    </w:p>
    <w:p w14:paraId="670BC88D" w14:textId="14D9EE80" w:rsidR="000F2607" w:rsidRDefault="000F2607" w:rsidP="000F2607">
      <w:pPr>
        <w:pStyle w:val="Textkrper"/>
      </w:pPr>
      <w:r>
        <w:t>The data set containing all flights at MNF consists of 7018 individual flight segments, where connecting flights as well as outbound and return flights are listed separately.</w:t>
      </w:r>
      <w:r w:rsidR="00071C96">
        <w:t xml:space="preserve"> </w:t>
      </w:r>
      <w:r>
        <w:t xml:space="preserve">Either the flight number or the IATA codes of the departure and arrival airports were </w:t>
      </w:r>
      <w:r w:rsidR="002C1CD1">
        <w:t>recorded</w:t>
      </w:r>
      <w:r>
        <w:t xml:space="preserve"> for each flight segment.</w:t>
      </w:r>
      <w:r w:rsidR="00071C96">
        <w:t xml:space="preserve"> </w:t>
      </w:r>
      <w:r>
        <w:t xml:space="preserve">Likewise, for an individual </w:t>
      </w:r>
      <w:r w:rsidR="002C1CD1">
        <w:t>element</w:t>
      </w:r>
      <w:r>
        <w:t xml:space="preserve">, the cabin </w:t>
      </w:r>
      <w:r w:rsidR="00BB6CA8">
        <w:t>class,</w:t>
      </w:r>
      <w:r>
        <w:t xml:space="preserve"> and the year in which the flight was boarded were noted.</w:t>
      </w:r>
    </w:p>
    <w:p w14:paraId="058D8B36" w14:textId="5F1C3F85" w:rsidR="000B32D4" w:rsidRDefault="000B32D4" w:rsidP="000B32D4">
      <w:pPr>
        <w:pStyle w:val="TableCaption"/>
      </w:pPr>
      <w:r>
        <w:t xml:space="preserve">Table </w:t>
      </w:r>
      <w:fldSimple w:instr=" SEQ Table \* ARABIC ">
        <w:r>
          <w:rPr>
            <w:noProof/>
          </w:rPr>
          <w:t>1</w:t>
        </w:r>
      </w:fldSimple>
      <w:r>
        <w:t>: Summary of all flights between 2018 and 2020 divided by cabin class and total flights per year</w:t>
      </w:r>
    </w:p>
    <w:p w14:paraId="0ECAC9C5" w14:textId="77777777" w:rsidR="000B32D4" w:rsidRDefault="000B32D4" w:rsidP="000B32D4">
      <w:pPr>
        <w:pStyle w:val="TableCaption"/>
      </w:pPr>
    </w:p>
    <w:tbl>
      <w:tblPr>
        <w:tblStyle w:val="EinfacheTabelle4"/>
        <w:tblW w:w="0" w:type="auto"/>
        <w:jc w:val="center"/>
        <w:tblBorders>
          <w:top w:val="single" w:sz="4" w:space="0" w:color="auto"/>
          <w:bottom w:val="single" w:sz="4" w:space="0" w:color="auto"/>
        </w:tblBorders>
        <w:shd w:val="clear" w:color="auto" w:fill="FFFFFF" w:themeFill="background1"/>
        <w:tblLook w:val="01E0" w:firstRow="1" w:lastRow="1" w:firstColumn="1" w:lastColumn="1" w:noHBand="0" w:noVBand="0"/>
      </w:tblPr>
      <w:tblGrid>
        <w:gridCol w:w="706"/>
        <w:gridCol w:w="1217"/>
        <w:gridCol w:w="1210"/>
        <w:gridCol w:w="1137"/>
        <w:gridCol w:w="695"/>
        <w:gridCol w:w="943"/>
      </w:tblGrid>
      <w:tr w:rsidR="00BB7658" w:rsidRPr="004B716D" w14:paraId="2F690523" w14:textId="50C8FC11" w:rsidTr="00BB7658">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bottom w:val="single" w:sz="4" w:space="0" w:color="auto"/>
            </w:tcBorders>
            <w:shd w:val="clear" w:color="auto" w:fill="FFFFFF" w:themeFill="background1"/>
            <w:vAlign w:val="center"/>
          </w:tcPr>
          <w:p w14:paraId="10FA5793" w14:textId="7FACBBB2" w:rsidR="00BB7658" w:rsidRPr="004B716D" w:rsidRDefault="00BB7658" w:rsidP="00BB7658">
            <w:pPr>
              <w:rPr>
                <w:b w:val="0"/>
                <w:bCs w:val="0"/>
              </w:rPr>
            </w:pPr>
            <w:r w:rsidRPr="004B716D">
              <w:rPr>
                <w:b w:val="0"/>
                <w:bCs w:val="0"/>
              </w:rPr>
              <w:t>Year</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bottom w:val="single" w:sz="4" w:space="0" w:color="auto"/>
            </w:tcBorders>
            <w:shd w:val="clear" w:color="auto" w:fill="FFFFFF" w:themeFill="background1"/>
            <w:vAlign w:val="center"/>
          </w:tcPr>
          <w:p w14:paraId="2DBB8FB7" w14:textId="08184CBB" w:rsidR="00BB7658" w:rsidRPr="004B716D" w:rsidRDefault="00BB7658" w:rsidP="00BB7658">
            <w:pPr>
              <w:rPr>
                <w:b w:val="0"/>
                <w:bCs w:val="0"/>
              </w:rPr>
            </w:pPr>
            <w:r w:rsidRPr="004B716D">
              <w:rPr>
                <w:b w:val="0"/>
                <w:bCs w:val="0"/>
              </w:rPr>
              <w:t>Economy</w:t>
            </w:r>
          </w:p>
        </w:tc>
        <w:tc>
          <w:tcPr>
            <w:tcW w:w="1210" w:type="dxa"/>
            <w:tcBorders>
              <w:top w:val="single" w:sz="4" w:space="0" w:color="auto"/>
              <w:bottom w:val="single" w:sz="4" w:space="0" w:color="auto"/>
            </w:tcBorders>
            <w:shd w:val="clear" w:color="auto" w:fill="FFFFFF" w:themeFill="background1"/>
            <w:vAlign w:val="center"/>
          </w:tcPr>
          <w:p w14:paraId="0F852218" w14:textId="6ED5AF6F"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Premium</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bottom w:val="single" w:sz="4" w:space="0" w:color="auto"/>
            </w:tcBorders>
            <w:shd w:val="clear" w:color="auto" w:fill="FFFFFF" w:themeFill="background1"/>
            <w:vAlign w:val="center"/>
          </w:tcPr>
          <w:p w14:paraId="0179B88E" w14:textId="07AD8EDD" w:rsidR="00BB7658" w:rsidRPr="004B716D" w:rsidRDefault="00BB7658" w:rsidP="00BB7658">
            <w:pPr>
              <w:rPr>
                <w:b w:val="0"/>
                <w:bCs w:val="0"/>
              </w:rPr>
            </w:pPr>
            <w:r w:rsidRPr="004B716D">
              <w:rPr>
                <w:b w:val="0"/>
                <w:bCs w:val="0"/>
              </w:rPr>
              <w:t>Business</w:t>
            </w:r>
          </w:p>
        </w:tc>
        <w:tc>
          <w:tcPr>
            <w:tcW w:w="695" w:type="dxa"/>
            <w:tcBorders>
              <w:top w:val="single" w:sz="4" w:space="0" w:color="auto"/>
              <w:bottom w:val="single" w:sz="4" w:space="0" w:color="auto"/>
            </w:tcBorders>
            <w:shd w:val="clear" w:color="auto" w:fill="FFFFFF" w:themeFill="background1"/>
            <w:vAlign w:val="center"/>
          </w:tcPr>
          <w:p w14:paraId="35A9DE27" w14:textId="2074BB5B" w:rsidR="00BB7658" w:rsidRPr="004B716D" w:rsidRDefault="00BB7658" w:rsidP="00BB7658">
            <w:pPr>
              <w:cnfStyle w:val="100000000000" w:firstRow="1" w:lastRow="0" w:firstColumn="0" w:lastColumn="0" w:oddVBand="0" w:evenVBand="0" w:oddHBand="0" w:evenHBand="0" w:firstRowFirstColumn="0" w:firstRowLastColumn="0" w:lastRowFirstColumn="0" w:lastRowLastColumn="0"/>
              <w:rPr>
                <w:b w:val="0"/>
                <w:bCs w:val="0"/>
              </w:rPr>
            </w:pPr>
            <w:r w:rsidRPr="004B716D">
              <w:rPr>
                <w:b w:val="0"/>
                <w:bCs w:val="0"/>
              </w:rPr>
              <w:t>First</w:t>
            </w: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bottom w:val="single" w:sz="4" w:space="0" w:color="auto"/>
            </w:tcBorders>
            <w:shd w:val="clear" w:color="auto" w:fill="FFFFFF" w:themeFill="background1"/>
            <w:vAlign w:val="center"/>
          </w:tcPr>
          <w:p w14:paraId="4C43B916" w14:textId="56AA73F0" w:rsidR="00BB7658" w:rsidRPr="004B716D" w:rsidRDefault="00BB7658" w:rsidP="00BB7658">
            <w:r w:rsidRPr="004B716D">
              <w:rPr>
                <w:b w:val="0"/>
                <w:bCs w:val="0"/>
              </w:rPr>
              <w:t>Flights</w:t>
            </w:r>
          </w:p>
        </w:tc>
      </w:tr>
      <w:tr w:rsidR="00BB7658" w:rsidRPr="004B716D" w14:paraId="7AEBE551" w14:textId="0B3365AF" w:rsidTr="00BB7658">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tcBorders>
              <w:top w:val="single" w:sz="4" w:space="0" w:color="auto"/>
            </w:tcBorders>
            <w:shd w:val="clear" w:color="auto" w:fill="FFFFFF" w:themeFill="background1"/>
            <w:vAlign w:val="center"/>
          </w:tcPr>
          <w:p w14:paraId="6AF6DAA4" w14:textId="71421BEC"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tcBorders>
              <w:top w:val="single" w:sz="4" w:space="0" w:color="auto"/>
            </w:tcBorders>
            <w:shd w:val="clear" w:color="auto" w:fill="FFFFFF" w:themeFill="background1"/>
            <w:vAlign w:val="center"/>
          </w:tcPr>
          <w:p w14:paraId="6A557332" w14:textId="384E031E" w:rsidR="00BB7658" w:rsidRPr="004B716D" w:rsidRDefault="00BB7658" w:rsidP="00BB7658">
            <w:r w:rsidRPr="00BB7658">
              <w:t>2892</w:t>
            </w:r>
          </w:p>
        </w:tc>
        <w:tc>
          <w:tcPr>
            <w:tcW w:w="1210" w:type="dxa"/>
            <w:tcBorders>
              <w:top w:val="single" w:sz="4" w:space="0" w:color="auto"/>
            </w:tcBorders>
            <w:shd w:val="clear" w:color="auto" w:fill="FFFFFF" w:themeFill="background1"/>
            <w:vAlign w:val="center"/>
          </w:tcPr>
          <w:p w14:paraId="6B3142E4" w14:textId="0A967E85"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r>
              <w:t>21</w:t>
            </w:r>
          </w:p>
        </w:tc>
        <w:tc>
          <w:tcPr>
            <w:cnfStyle w:val="000010000000" w:firstRow="0" w:lastRow="0" w:firstColumn="0" w:lastColumn="0" w:oddVBand="1" w:evenVBand="0" w:oddHBand="0" w:evenHBand="0" w:firstRowFirstColumn="0" w:firstRowLastColumn="0" w:lastRowFirstColumn="0" w:lastRowLastColumn="0"/>
            <w:tcW w:w="1137" w:type="dxa"/>
            <w:tcBorders>
              <w:top w:val="single" w:sz="4" w:space="0" w:color="auto"/>
            </w:tcBorders>
            <w:shd w:val="clear" w:color="auto" w:fill="FFFFFF" w:themeFill="background1"/>
            <w:vAlign w:val="center"/>
          </w:tcPr>
          <w:p w14:paraId="5BE01D16" w14:textId="7D60E4BB" w:rsidR="00BB7658" w:rsidRPr="004B716D" w:rsidRDefault="00BB7658" w:rsidP="00BB7658">
            <w:r>
              <w:t>120</w:t>
            </w:r>
          </w:p>
        </w:tc>
        <w:tc>
          <w:tcPr>
            <w:tcW w:w="695" w:type="dxa"/>
            <w:tcBorders>
              <w:top w:val="single" w:sz="4" w:space="0" w:color="auto"/>
            </w:tcBorders>
            <w:shd w:val="clear" w:color="auto" w:fill="FFFFFF" w:themeFill="background1"/>
            <w:vAlign w:val="center"/>
          </w:tcPr>
          <w:p w14:paraId="3FC8C35D" w14:textId="77777777" w:rsidR="00BB7658" w:rsidRPr="004B716D" w:rsidRDefault="00BB7658" w:rsidP="00BB7658">
            <w:pPr>
              <w:cnfStyle w:val="000000100000" w:firstRow="0" w:lastRow="0" w:firstColumn="0" w:lastColumn="0" w:oddVBand="0" w:evenVBand="0" w:oddHBand="1"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tcBorders>
              <w:top w:val="single" w:sz="4" w:space="0" w:color="auto"/>
            </w:tcBorders>
            <w:shd w:val="clear" w:color="auto" w:fill="FFFFFF" w:themeFill="background1"/>
            <w:vAlign w:val="center"/>
          </w:tcPr>
          <w:p w14:paraId="3EA25F88" w14:textId="642E9135" w:rsidR="00BB7658" w:rsidRPr="004B716D" w:rsidRDefault="00BB7658" w:rsidP="00BB7658">
            <w:r w:rsidRPr="00BB7658">
              <w:rPr>
                <w:b w:val="0"/>
                <w:bCs w:val="0"/>
              </w:rPr>
              <w:t>3033</w:t>
            </w:r>
          </w:p>
        </w:tc>
      </w:tr>
      <w:tr w:rsidR="00BB7658" w:rsidRPr="004B716D" w14:paraId="3792BC61" w14:textId="55CAFBB9" w:rsidTr="00BB7658">
        <w:trPr>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46C940B2" w14:textId="6B7602DC" w:rsidR="00BB7658" w:rsidRPr="004B716D" w:rsidRDefault="00BB7658" w:rsidP="00BB7658">
            <w:pPr>
              <w:rPr>
                <w:b w:val="0"/>
                <w:bCs w:val="0"/>
              </w:rPr>
            </w:pPr>
            <w:r w:rsidRPr="004B716D">
              <w:rPr>
                <w:b w:val="0"/>
                <w:bCs w:val="0"/>
              </w:rPr>
              <w:t>2019</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415AB53D" w14:textId="661DB31A" w:rsidR="00BB7658" w:rsidRPr="004B716D" w:rsidRDefault="00BB7658" w:rsidP="00BB7658">
            <w:r w:rsidRPr="00BB7658">
              <w:t>3083</w:t>
            </w:r>
          </w:p>
        </w:tc>
        <w:tc>
          <w:tcPr>
            <w:tcW w:w="1210" w:type="dxa"/>
            <w:shd w:val="clear" w:color="auto" w:fill="FFFFFF" w:themeFill="background1"/>
            <w:vAlign w:val="center"/>
          </w:tcPr>
          <w:p w14:paraId="4FE7BEB3" w14:textId="2A472DC8"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088BB531" w14:textId="12CA94EC" w:rsidR="00BB7658" w:rsidRPr="004B716D" w:rsidRDefault="00BB7658" w:rsidP="00BB7658">
            <w:r>
              <w:t>141</w:t>
            </w:r>
          </w:p>
        </w:tc>
        <w:tc>
          <w:tcPr>
            <w:tcW w:w="695" w:type="dxa"/>
            <w:shd w:val="clear" w:color="auto" w:fill="FFFFFF" w:themeFill="background1"/>
            <w:vAlign w:val="center"/>
          </w:tcPr>
          <w:p w14:paraId="72B2DC4F" w14:textId="77777777" w:rsidR="00BB7658" w:rsidRPr="004B716D" w:rsidRDefault="00BB7658" w:rsidP="00BB7658">
            <w:p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541A0217" w14:textId="698581FB" w:rsidR="00BB7658" w:rsidRPr="004B716D" w:rsidRDefault="00BB7658" w:rsidP="00BB7658">
            <w:r w:rsidRPr="00BB7658">
              <w:rPr>
                <w:b w:val="0"/>
                <w:bCs w:val="0"/>
              </w:rPr>
              <w:t>3247</w:t>
            </w:r>
          </w:p>
        </w:tc>
      </w:tr>
      <w:tr w:rsidR="00BB7658" w:rsidRPr="004B716D" w14:paraId="37E95D5E" w14:textId="7D7F7EAE" w:rsidTr="00BB7658">
        <w:trPr>
          <w:cnfStyle w:val="010000000000" w:firstRow="0" w:lastRow="1"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6" w:type="dxa"/>
            <w:shd w:val="clear" w:color="auto" w:fill="FFFFFF" w:themeFill="background1"/>
            <w:vAlign w:val="center"/>
          </w:tcPr>
          <w:p w14:paraId="1351AEA1" w14:textId="71006AC6" w:rsidR="00BB7658" w:rsidRPr="004B716D" w:rsidRDefault="00BB7658" w:rsidP="00BB7658">
            <w:pPr>
              <w:rPr>
                <w:b w:val="0"/>
                <w:bCs w:val="0"/>
              </w:rPr>
            </w:pPr>
            <w:r w:rsidRPr="004B716D">
              <w:rPr>
                <w:b w:val="0"/>
                <w:bCs w:val="0"/>
              </w:rPr>
              <w:t>2018</w:t>
            </w:r>
          </w:p>
        </w:tc>
        <w:tc>
          <w:tcPr>
            <w:cnfStyle w:val="000010000000" w:firstRow="0" w:lastRow="0" w:firstColumn="0" w:lastColumn="0" w:oddVBand="1" w:evenVBand="0" w:oddHBand="0" w:evenHBand="0" w:firstRowFirstColumn="0" w:firstRowLastColumn="0" w:lastRowFirstColumn="0" w:lastRowLastColumn="0"/>
            <w:tcW w:w="1217" w:type="dxa"/>
            <w:shd w:val="clear" w:color="auto" w:fill="FFFFFF" w:themeFill="background1"/>
            <w:vAlign w:val="center"/>
          </w:tcPr>
          <w:p w14:paraId="3D7E4C3C" w14:textId="6FA6CC1F" w:rsidR="00BB7658" w:rsidRPr="004B716D" w:rsidRDefault="00204B11" w:rsidP="00BB7658">
            <w:pPr>
              <w:rPr>
                <w:b w:val="0"/>
                <w:bCs w:val="0"/>
              </w:rPr>
            </w:pPr>
            <w:r w:rsidRPr="00204B11">
              <w:rPr>
                <w:b w:val="0"/>
                <w:bCs w:val="0"/>
              </w:rPr>
              <w:t>703</w:t>
            </w:r>
          </w:p>
        </w:tc>
        <w:tc>
          <w:tcPr>
            <w:tcW w:w="1210" w:type="dxa"/>
            <w:shd w:val="clear" w:color="auto" w:fill="FFFFFF" w:themeFill="background1"/>
            <w:vAlign w:val="center"/>
          </w:tcPr>
          <w:p w14:paraId="313F65C7" w14:textId="6CF1AF07"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6</w:t>
            </w:r>
          </w:p>
        </w:tc>
        <w:tc>
          <w:tcPr>
            <w:cnfStyle w:val="000010000000" w:firstRow="0" w:lastRow="0" w:firstColumn="0" w:lastColumn="0" w:oddVBand="1" w:evenVBand="0" w:oddHBand="0" w:evenHBand="0" w:firstRowFirstColumn="0" w:firstRowLastColumn="0" w:lastRowFirstColumn="0" w:lastRowLastColumn="0"/>
            <w:tcW w:w="1137" w:type="dxa"/>
            <w:shd w:val="clear" w:color="auto" w:fill="FFFFFF" w:themeFill="background1"/>
            <w:vAlign w:val="center"/>
          </w:tcPr>
          <w:p w14:paraId="68303DCF" w14:textId="221432CF" w:rsidR="00BB7658" w:rsidRPr="004B716D" w:rsidRDefault="00204B11" w:rsidP="00BB7658">
            <w:pPr>
              <w:rPr>
                <w:b w:val="0"/>
                <w:bCs w:val="0"/>
              </w:rPr>
            </w:pPr>
            <w:r>
              <w:rPr>
                <w:b w:val="0"/>
                <w:bCs w:val="0"/>
              </w:rPr>
              <w:t>28</w:t>
            </w:r>
          </w:p>
        </w:tc>
        <w:tc>
          <w:tcPr>
            <w:tcW w:w="695" w:type="dxa"/>
            <w:shd w:val="clear" w:color="auto" w:fill="FFFFFF" w:themeFill="background1"/>
            <w:vAlign w:val="center"/>
          </w:tcPr>
          <w:p w14:paraId="1DC02916" w14:textId="0ED4A3CB" w:rsidR="00BB7658" w:rsidRPr="004B716D" w:rsidRDefault="00204B11" w:rsidP="00BB7658">
            <w:pPr>
              <w:cnfStyle w:val="010000000000" w:firstRow="0" w:lastRow="1" w:firstColumn="0" w:lastColumn="0" w:oddVBand="0" w:evenVBand="0" w:oddHBand="0" w:evenHBand="0" w:firstRowFirstColumn="0" w:firstRowLastColumn="0" w:lastRowFirstColumn="0" w:lastRowLastColumn="0"/>
              <w:rPr>
                <w:b w:val="0"/>
                <w:bCs w:val="0"/>
              </w:rPr>
            </w:pPr>
            <w:r>
              <w:rPr>
                <w:b w:val="0"/>
                <w:bCs w:val="0"/>
              </w:rPr>
              <w:t>1</w:t>
            </w:r>
          </w:p>
        </w:tc>
        <w:tc>
          <w:tcPr>
            <w:cnfStyle w:val="000100000000" w:firstRow="0" w:lastRow="0" w:firstColumn="0" w:lastColumn="1" w:oddVBand="0" w:evenVBand="0" w:oddHBand="0" w:evenHBand="0" w:firstRowFirstColumn="0" w:firstRowLastColumn="0" w:lastRowFirstColumn="0" w:lastRowLastColumn="0"/>
            <w:tcW w:w="943" w:type="dxa"/>
            <w:shd w:val="clear" w:color="auto" w:fill="FFFFFF" w:themeFill="background1"/>
            <w:vAlign w:val="center"/>
          </w:tcPr>
          <w:p w14:paraId="18B9D4F9" w14:textId="41D87152" w:rsidR="00BB7658" w:rsidRPr="004B716D" w:rsidRDefault="00BB7658" w:rsidP="00BB7658">
            <w:r>
              <w:rPr>
                <w:b w:val="0"/>
                <w:bCs w:val="0"/>
              </w:rPr>
              <w:t>738</w:t>
            </w:r>
          </w:p>
        </w:tc>
      </w:tr>
    </w:tbl>
    <w:p w14:paraId="685226C0" w14:textId="77777777" w:rsidR="00C54EBA" w:rsidRPr="00C54EBA" w:rsidRDefault="00C54EBA" w:rsidP="00C54EBA"/>
    <w:p w14:paraId="0DF7C6E3" w14:textId="41218F8D" w:rsidR="00CC67DF" w:rsidRDefault="00D907AA" w:rsidP="00CC67DF">
      <w:pPr>
        <w:pStyle w:val="berschrift3"/>
      </w:pPr>
      <w:r>
        <w:t>3</w:t>
      </w:r>
      <w:r w:rsidR="00CC67DF">
        <w:t>.</w:t>
      </w:r>
      <w:r>
        <w:t>2</w:t>
      </w:r>
      <w:r w:rsidR="00CC67DF">
        <w:t xml:space="preserve"> Pre- processing</w:t>
      </w:r>
    </w:p>
    <w:p w14:paraId="56A165E1" w14:textId="056185FF" w:rsidR="00CC67DF" w:rsidRPr="00CC09E8" w:rsidRDefault="00CC67DF" w:rsidP="00CC67DF">
      <w:pPr>
        <w:pStyle w:val="Textkrper"/>
      </w:pPr>
      <w:r>
        <w:t xml:space="preserve">The </w:t>
      </w:r>
      <w:r w:rsidR="00D12DBA">
        <w:t xml:space="preserve">data </w:t>
      </w:r>
      <w:r>
        <w:t xml:space="preserve">pre- processing was done </w:t>
      </w:r>
      <w:r w:rsidR="00D12DBA">
        <w:t>using</w:t>
      </w:r>
      <w:r>
        <w:t xml:space="preserve"> Python.</w:t>
      </w:r>
      <w:r w:rsidR="00071C96">
        <w:t xml:space="preserve"> </w:t>
      </w:r>
      <w:r w:rsidR="0057746F">
        <w:t xml:space="preserve">As </w:t>
      </w:r>
      <w:r w:rsidR="00245704">
        <w:t>most of</w:t>
      </w:r>
      <w:r w:rsidR="003431FC">
        <w:t xml:space="preserve"> the </w:t>
      </w:r>
      <w:r w:rsidR="0057746F">
        <w:t xml:space="preserve">data set </w:t>
      </w:r>
      <w:r w:rsidR="003431FC">
        <w:t>contained missing values, the</w:t>
      </w:r>
      <w:r w:rsidR="0057746F">
        <w:t xml:space="preserve"> </w:t>
      </w:r>
      <w:r>
        <w:t xml:space="preserve">first step was to complete </w:t>
      </w:r>
      <w:r w:rsidR="003431FC">
        <w:t xml:space="preserve">these NA values both for the </w:t>
      </w:r>
      <w:r w:rsidR="002C1CD1">
        <w:t>f</w:t>
      </w:r>
      <w:r w:rsidR="003431FC">
        <w:t>light numbers and the IATA-codes for the arrival and departure airport</w:t>
      </w:r>
      <w:r>
        <w:t>.</w:t>
      </w:r>
      <w:r w:rsidR="00071C96">
        <w:t xml:space="preserve"> </w:t>
      </w:r>
      <w:r>
        <w:t xml:space="preserve">For this, one parameter was essential: the IATA flight destination for each flight, </w:t>
      </w:r>
      <w:proofErr w:type="gramStart"/>
      <w:r>
        <w:t>on the basis of</w:t>
      </w:r>
      <w:proofErr w:type="gramEnd"/>
      <w:r>
        <w:t xml:space="preserve"> which the flight emissions could be calculated in the second step.</w:t>
      </w:r>
      <w:r w:rsidR="00071C96">
        <w:t xml:space="preserve"> </w:t>
      </w:r>
      <w:r w:rsidR="00E053B1">
        <w:t>To</w:t>
      </w:r>
      <w:r>
        <w:t xml:space="preserve"> link these IATA codes to each flight number, a Python script was written, </w:t>
      </w:r>
      <w:r>
        <w:lastRenderedPageBreak/>
        <w:t>using an API developed by Aviation Edge</w:t>
      </w:r>
      <w:r w:rsidR="00D82980">
        <w:t xml:space="preserve"> </w:t>
      </w:r>
      <w:sdt>
        <w:sdtPr>
          <w:rPr>
            <w:color w:val="000000"/>
          </w:rPr>
          <w:tag w:val="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
          <w:id w:val="-224534449"/>
          <w:placeholder>
            <w:docPart w:val="DefaultPlaceholder_-1854013440"/>
          </w:placeholder>
        </w:sdtPr>
        <w:sdtEndPr/>
        <w:sdtContent>
          <w:r w:rsidR="00472027" w:rsidRPr="00472027">
            <w:rPr>
              <w:color w:val="000000"/>
            </w:rPr>
            <w:t>(</w:t>
          </w:r>
          <w:proofErr w:type="spellStart"/>
          <w:r w:rsidR="00472027" w:rsidRPr="00472027">
            <w:rPr>
              <w:color w:val="000000"/>
            </w:rPr>
            <w:t>AviationEdge</w:t>
          </w:r>
          <w:proofErr w:type="spellEnd"/>
          <w:r w:rsidR="00472027" w:rsidRPr="00472027">
            <w:rPr>
              <w:color w:val="000000"/>
            </w:rPr>
            <w:t>, 2022)</w:t>
          </w:r>
        </w:sdtContent>
      </w:sdt>
      <w:r w:rsidR="00D82980">
        <w:t>.</w:t>
      </w:r>
      <w:r w:rsidR="00071C96">
        <w:t xml:space="preserve"> </w:t>
      </w:r>
      <w:r>
        <w:t>The API was used to retrieve the corresponding IATA departure and arrival codes for each combination of IATA flight code</w:t>
      </w:r>
      <w:r w:rsidR="001C4C74">
        <w:t>s</w:t>
      </w:r>
      <w:r>
        <w:t xml:space="preserve"> and IATA flight number</w:t>
      </w:r>
      <w:r w:rsidR="001C4C74">
        <w:t>s</w:t>
      </w:r>
      <w:r>
        <w:t xml:space="preserve"> and to read them into the record set.</w:t>
      </w:r>
      <w:r w:rsidR="00071C96">
        <w:t xml:space="preserve"> </w:t>
      </w:r>
      <w:r>
        <w:t>For the request function, the airline-IATA</w:t>
      </w:r>
      <w:r w:rsidR="001C4C74">
        <w:t xml:space="preserve"> codes</w:t>
      </w:r>
      <w:r>
        <w:t xml:space="preserve"> and flight</w:t>
      </w:r>
      <w:r w:rsidR="001C4C74">
        <w:t xml:space="preserve"> n</w:t>
      </w:r>
      <w:r>
        <w:t>umber</w:t>
      </w:r>
      <w:r w:rsidR="001C4C74">
        <w:t>s</w:t>
      </w:r>
      <w:r>
        <w:t xml:space="preserve"> were used.</w:t>
      </w:r>
      <w:r w:rsidR="00071C96">
        <w:t xml:space="preserve"> </w:t>
      </w:r>
      <w:r>
        <w:t>The former parameter refers to the identification of the airline and the latter to the number of the specific flight.</w:t>
      </w:r>
      <w:r w:rsidR="00071C96">
        <w:t xml:space="preserve"> </w:t>
      </w:r>
      <w:r>
        <w:t>Further, these new values were compared with the existing IATA destination codes and in case of a missing value, it was replaced by the query from the API.</w:t>
      </w:r>
      <w:r w:rsidR="00071C96">
        <w:t xml:space="preserve"> </w:t>
      </w:r>
      <w:r>
        <w:t xml:space="preserve">In the second step, the same procedure was carried out with the emission calculations, using an API from </w:t>
      </w:r>
      <w:proofErr w:type="spellStart"/>
      <w:r>
        <w:t>GoClimate</w:t>
      </w:r>
      <w:proofErr w:type="spellEnd"/>
      <w:r w:rsidR="00D82980">
        <w:t xml:space="preserve"> </w:t>
      </w:r>
      <w:sdt>
        <w:sdtPr>
          <w:rPr>
            <w:color w:val="000000"/>
          </w:rPr>
          <w:tag w:val="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
          <w:id w:val="-2124212404"/>
          <w:placeholder>
            <w:docPart w:val="DefaultPlaceholder_-1854013440"/>
          </w:placeholder>
        </w:sdtPr>
        <w:sdtEndPr/>
        <w:sdtContent>
          <w:r w:rsidR="00472027" w:rsidRPr="00472027">
            <w:rPr>
              <w:color w:val="000000"/>
            </w:rPr>
            <w:t>(</w:t>
          </w:r>
          <w:proofErr w:type="spellStart"/>
          <w:r w:rsidR="00472027" w:rsidRPr="00472027">
            <w:rPr>
              <w:color w:val="000000"/>
            </w:rPr>
            <w:t>GoClimate</w:t>
          </w:r>
          <w:proofErr w:type="spellEnd"/>
          <w:r w:rsidR="00472027" w:rsidRPr="00472027">
            <w:rPr>
              <w:color w:val="000000"/>
            </w:rPr>
            <w:t>, 2020)</w:t>
          </w:r>
        </w:sdtContent>
      </w:sdt>
      <w:r>
        <w:t>.</w:t>
      </w:r>
      <w:r w:rsidR="00071C96">
        <w:t xml:space="preserve"> </w:t>
      </w:r>
      <w:r>
        <w:t xml:space="preserve">The request for this API server used the parameters </w:t>
      </w:r>
      <w:r w:rsidR="00071C96">
        <w:t>“</w:t>
      </w:r>
      <w:r>
        <w:t>Segments</w:t>
      </w:r>
      <w:r w:rsidR="00071C96">
        <w:t>”</w:t>
      </w:r>
      <w:r>
        <w:t xml:space="preserve"> consisting of departure and destination, as well as the flown </w:t>
      </w:r>
      <w:r w:rsidR="001C4C74">
        <w:t>cabin class</w:t>
      </w:r>
      <w:r w:rsidR="00CC09E8">
        <w:t xml:space="preserve"> and returned the emissions for each flight segment in kg of CO</w:t>
      </w:r>
      <w:r w:rsidR="00CC09E8">
        <w:rPr>
          <w:vertAlign w:val="subscript"/>
        </w:rPr>
        <w:t xml:space="preserve">2 </w:t>
      </w:r>
      <w:r w:rsidR="00CC09E8">
        <w:t>as well as the estimated price.</w:t>
      </w:r>
      <w:r w:rsidR="00071C96">
        <w:t xml:space="preserve"> </w:t>
      </w:r>
      <w:r w:rsidR="00734972" w:rsidRPr="00734972">
        <w:t xml:space="preserve">The previously mentioned steps were </w:t>
      </w:r>
      <w:r w:rsidR="00DA1155" w:rsidRPr="00734972">
        <w:t>repeated</w:t>
      </w:r>
      <w:r w:rsidR="00734972" w:rsidRPr="00734972">
        <w:t xml:space="preserve"> for the identical data set, but all cabin classes were changed to economy and the emissions were calculated again</w:t>
      </w:r>
      <w:r w:rsidR="00734972">
        <w:t xml:space="preserve">. </w:t>
      </w:r>
      <w:r w:rsidR="00345E88">
        <w:t xml:space="preserve">From the 7018 original flights, </w:t>
      </w:r>
      <w:r w:rsidR="00C13D82">
        <w:t xml:space="preserve">5239 could be matched, resulting in </w:t>
      </w:r>
      <w:r w:rsidR="00FA181A">
        <w:t xml:space="preserve">a </w:t>
      </w:r>
      <w:r w:rsidR="00C13D82">
        <w:t>75% completeness.</w:t>
      </w:r>
    </w:p>
    <w:p w14:paraId="08CE4F65" w14:textId="1973B192" w:rsidR="00CC67DF" w:rsidRDefault="00D907AA" w:rsidP="00CC67DF">
      <w:pPr>
        <w:pStyle w:val="berschrift3"/>
      </w:pPr>
      <w:r>
        <w:t>3</w:t>
      </w:r>
      <w:r w:rsidR="003F6A7D">
        <w:t>.</w:t>
      </w:r>
      <w:r>
        <w:t>3</w:t>
      </w:r>
      <w:r w:rsidR="003F6A7D">
        <w:t xml:space="preserve"> </w:t>
      </w:r>
      <w:r w:rsidR="00CC67DF">
        <w:t>Analysis</w:t>
      </w:r>
    </w:p>
    <w:p w14:paraId="3E4823AE" w14:textId="45CE9BA7" w:rsidR="00C90CA1" w:rsidRDefault="00EB0F22" w:rsidP="00C90CA1">
      <w:pPr>
        <w:pStyle w:val="Textkrper"/>
      </w:pPr>
      <w:r>
        <w:t>For the analysis, the data were first aggregated and supplemented with additional variables that were necessary for the statistical analysis. This included the flight distance for each flight, as well as the kgCO2 consumption per flight kilometer for each respective flight segment. For easy identification of the two data sets, the term "Observed" was used for the original data set and the term "Economy Modeled" was used for the newly calculated data set with only economy class flights. The analysis was then divided thematically according to spatial and statistical analysis. For the first part, all flight segments were mapped spherically, and the number of arrivals was calculated for each country. In the statistical part, the density of isolines was interpolated for all flights that landed in Europe and originated in Switzerland. For the short-haul analysis, the previously calculated values for the number of landings per country were used and calculated with a flight radius of 1000km from Switzerland. The radius of 1000km was obtained from the values of kgCO2 emissions per flight kilometer, which were plotted against the total flight distance of the flight</w:t>
      </w:r>
      <w:r w:rsidR="006C53D0">
        <w:t>, from which a threshold was selected</w:t>
      </w:r>
      <w:r>
        <w:t>. In a further step, the 3-year average of the emissions of all flights was calculated, as well as the emission reduction target of MNF with a minus of 53% compared to the 3-year average. This difference in emissions was then calculated per capita, so that the emissions over the next 8 years for each employee at MNF could be determined.</w:t>
      </w:r>
      <w:r w:rsidR="00B406B3">
        <w:t xml:space="preserve"> </w:t>
      </w:r>
      <w:r w:rsidR="00C90CA1">
        <w:t xml:space="preserve">Finally, the annual reduction rate </w:t>
      </w:r>
      <w:r w:rsidR="00C90CA1">
        <w:lastRenderedPageBreak/>
        <w:t xml:space="preserve">was calculated in percent, once for the current state and once for the modeled economy flights. The annual reduction in the number of short-haul flights was also calculated using the average emissions per flight with </w:t>
      </w:r>
      <w:proofErr w:type="gramStart"/>
      <w:r w:rsidR="00C90CA1">
        <w:t>a distance of less</w:t>
      </w:r>
      <w:proofErr w:type="gramEnd"/>
      <w:r w:rsidR="00C90CA1">
        <w:t xml:space="preserve"> than 1000km. </w:t>
      </w:r>
    </w:p>
    <w:p w14:paraId="0514D5D0" w14:textId="6245CE0D" w:rsidR="00C90CA1" w:rsidRDefault="00C90CA1" w:rsidP="00C90CA1">
      <w:pPr>
        <w:pStyle w:val="Textkrper"/>
      </w:pPr>
      <w:r>
        <w:t>A certainly not negligible problem of our approach is the difficult replication of the methods, as our script was specifically designed for our question and could not be easily adapted for new data. Alternative ways of answering the research questions are sparse since it is a purely statistical research picture.</w:t>
      </w:r>
    </w:p>
    <w:p w14:paraId="2E1AF906" w14:textId="33D628F9" w:rsidR="00CC67DF" w:rsidRDefault="00D907AA" w:rsidP="00E20E87">
      <w:pPr>
        <w:pStyle w:val="berschrift2"/>
      </w:pPr>
      <w:r>
        <w:t>4</w:t>
      </w:r>
      <w:r w:rsidR="003F6A7D">
        <w:t>.</w:t>
      </w:r>
      <w:r w:rsidR="00071C96">
        <w:t xml:space="preserve"> </w:t>
      </w:r>
      <w:r w:rsidR="00CC67DF">
        <w:t>Results</w:t>
      </w:r>
    </w:p>
    <w:p w14:paraId="39EEA3E9" w14:textId="4C3CE37C" w:rsidR="00D02E41" w:rsidRPr="00D02E41" w:rsidRDefault="00D02E41" w:rsidP="00D02E41">
      <w:pPr>
        <w:rPr>
          <w:b/>
          <w:bCs/>
        </w:rPr>
      </w:pPr>
      <w:r w:rsidRPr="00D02E41">
        <w:rPr>
          <w:b/>
          <w:bCs/>
        </w:rPr>
        <w:t xml:space="preserve">This section illustrates your analytical results. The results include values of measurements, predictions, statistical test outputs, </w:t>
      </w:r>
      <w:proofErr w:type="spellStart"/>
      <w:r w:rsidRPr="00D02E41">
        <w:rPr>
          <w:b/>
          <w:bCs/>
        </w:rPr>
        <w:t>etc</w:t>
      </w:r>
      <w:proofErr w:type="spellEnd"/>
      <w:r w:rsidRPr="00D02E41">
        <w:rPr>
          <w:b/>
          <w:bCs/>
        </w:rPr>
        <w:t>, and should follow a logical flow corresponding to research objectives and research questions. How did you answer your research questions? Did you accept or reject your hypothesis?</w:t>
      </w:r>
    </w:p>
    <w:p w14:paraId="0CCEEBE7" w14:textId="77777777" w:rsidR="00D02E41" w:rsidRPr="00D02E41" w:rsidRDefault="00D02E41" w:rsidP="00D02E41"/>
    <w:p w14:paraId="30A7FADC" w14:textId="77777777" w:rsidR="006902D9" w:rsidRDefault="006902D9" w:rsidP="006902D9">
      <w:pPr>
        <w:pStyle w:val="Textkrper"/>
      </w:pPr>
      <w:r>
        <w:t>As can be seen in Figure.1, flights of less than 1000km are responsible for the highest emissions per kilometer flown. The same applies to the substantial differences between business (red) and economy (green) and the fact that the emissions remain constant for the same flight class from a flight distance of 5000km. Thus, the emissions for a flight of 5000km are not higher per kilometer compared to a flight of 15’000 km.</w:t>
      </w:r>
    </w:p>
    <w:p w14:paraId="4CE73049" w14:textId="77777777" w:rsidR="00962D4F" w:rsidRDefault="00962D4F" w:rsidP="00962D4F">
      <w:pPr>
        <w:keepNext/>
        <w:jc w:val="center"/>
      </w:pPr>
      <w:r>
        <w:rPr>
          <w:noProof/>
        </w:rPr>
        <w:drawing>
          <wp:inline distT="0" distB="0" distL="0" distR="0" wp14:anchorId="218D5DA7" wp14:editId="38A72C76">
            <wp:extent cx="4140000" cy="2898000"/>
            <wp:effectExtent l="0" t="0" r="63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40000" cy="2898000"/>
                    </a:xfrm>
                    <a:prstGeom prst="rect">
                      <a:avLst/>
                    </a:prstGeom>
                  </pic:spPr>
                </pic:pic>
              </a:graphicData>
            </a:graphic>
          </wp:inline>
        </w:drawing>
      </w:r>
    </w:p>
    <w:p w14:paraId="07F6E74D" w14:textId="29FF2FB8" w:rsidR="008E5A12" w:rsidRDefault="00962D4F" w:rsidP="007C4FA9">
      <w:pPr>
        <w:jc w:val="center"/>
      </w:pPr>
      <w:r>
        <w:t xml:space="preserve">Figure </w:t>
      </w:r>
      <w:fldSimple w:instr=" SEQ Figure \* ARABIC ">
        <w:r w:rsidR="00ED1A2B">
          <w:rPr>
            <w:noProof/>
          </w:rPr>
          <w:t>1</w:t>
        </w:r>
      </w:fldSimple>
      <w:r>
        <w:t xml:space="preserve">. Emissions per flight km in kg CO2, plotted against the </w:t>
      </w:r>
      <w:r w:rsidR="00ED1A2B">
        <w:t>flight distance</w:t>
      </w:r>
      <w:r>
        <w:t xml:space="preserve"> for each respective flight. Divided by cabin class, economy (blue) and the observed flights (red).</w:t>
      </w:r>
    </w:p>
    <w:p w14:paraId="652A025C" w14:textId="77777777" w:rsidR="008E5A12" w:rsidRPr="008E5A12" w:rsidRDefault="008E5A12" w:rsidP="008E5A12"/>
    <w:p w14:paraId="5BD0231C" w14:textId="6B121D01" w:rsidR="00CC67DF" w:rsidRDefault="00D907AA" w:rsidP="00CC67DF">
      <w:pPr>
        <w:pStyle w:val="berschrift3"/>
      </w:pPr>
      <w:r>
        <w:lastRenderedPageBreak/>
        <w:t>4</w:t>
      </w:r>
      <w:r w:rsidR="003F6A7D">
        <w:t xml:space="preserve">.1 </w:t>
      </w:r>
      <w:r w:rsidR="00CC67DF">
        <w:t xml:space="preserve">Model 1: </w:t>
      </w:r>
      <w:r w:rsidR="007A73C1">
        <w:t>Emissions</w:t>
      </w:r>
    </w:p>
    <w:p w14:paraId="1B934E4A" w14:textId="77777777" w:rsidR="007A73C1" w:rsidRDefault="000B2528" w:rsidP="00C44258">
      <w:pPr>
        <w:pStyle w:val="berschrift3"/>
        <w:jc w:val="center"/>
      </w:pPr>
      <w:r>
        <w:rPr>
          <w:noProof/>
        </w:rPr>
        <w:drawing>
          <wp:inline distT="0" distB="0" distL="0" distR="0" wp14:anchorId="3DE57CA9" wp14:editId="2D6F32B9">
            <wp:extent cx="5220000" cy="2548800"/>
            <wp:effectExtent l="0" t="0" r="0"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cstate="print">
                      <a:extLst>
                        <a:ext uri="{28A0092B-C50C-407E-A947-70E740481C1C}">
                          <a14:useLocalDpi xmlns:a14="http://schemas.microsoft.com/office/drawing/2010/main" val="0"/>
                        </a:ext>
                      </a:extLst>
                    </a:blip>
                    <a:srcRect t="14983" b="15205"/>
                    <a:stretch/>
                  </pic:blipFill>
                  <pic:spPr bwMode="auto">
                    <a:xfrm>
                      <a:off x="0" y="0"/>
                      <a:ext cx="5220000" cy="2548800"/>
                    </a:xfrm>
                    <a:prstGeom prst="rect">
                      <a:avLst/>
                    </a:prstGeom>
                    <a:ln>
                      <a:noFill/>
                    </a:ln>
                    <a:extLst>
                      <a:ext uri="{53640926-AAD7-44D8-BBD7-CCE9431645EC}">
                        <a14:shadowObscured xmlns:a14="http://schemas.microsoft.com/office/drawing/2010/main"/>
                      </a:ext>
                    </a:extLst>
                  </pic:spPr>
                </pic:pic>
              </a:graphicData>
            </a:graphic>
          </wp:inline>
        </w:drawing>
      </w:r>
    </w:p>
    <w:p w14:paraId="5ADFD165" w14:textId="43D15159" w:rsidR="00CC67DF" w:rsidRDefault="007A73C1" w:rsidP="007A73C1">
      <w:pPr>
        <w:jc w:val="center"/>
      </w:pPr>
      <w:r>
        <w:t xml:space="preserve">Figure </w:t>
      </w:r>
      <w:fldSimple w:instr=" SEQ Figure \* ARABIC ">
        <w:r w:rsidR="00ED1A2B">
          <w:rPr>
            <w:noProof/>
          </w:rPr>
          <w:t>2</w:t>
        </w:r>
      </w:fldSimple>
      <w:r>
        <w:t>: Emission isolines for European flights departing Switzerland</w:t>
      </w:r>
    </w:p>
    <w:p w14:paraId="630BEC3B" w14:textId="77777777" w:rsidR="00ED1A2B" w:rsidRDefault="00ED1A2B" w:rsidP="00E70F50"/>
    <w:p w14:paraId="258A4C3D" w14:textId="13C2D529" w:rsidR="00CC67DF" w:rsidRDefault="00D907AA" w:rsidP="002953B4">
      <w:pPr>
        <w:pStyle w:val="berschrift3"/>
      </w:pPr>
      <w:r>
        <w:t>4</w:t>
      </w:r>
      <w:r w:rsidR="003F6A7D">
        <w:t xml:space="preserve">.2 </w:t>
      </w:r>
      <w:r w:rsidR="00CC67DF">
        <w:t xml:space="preserve">Model 2: </w:t>
      </w:r>
      <w:r w:rsidR="007A73C1">
        <w:t>S</w:t>
      </w:r>
      <w:r w:rsidR="00CC67DF">
        <w:t>hort distance flights</w:t>
      </w:r>
    </w:p>
    <w:p w14:paraId="34783F11" w14:textId="0418395C" w:rsidR="007A73C1" w:rsidRDefault="007A73C1" w:rsidP="007A73C1"/>
    <w:p w14:paraId="1C0DF6B9" w14:textId="77777777" w:rsidR="00ED1A2B" w:rsidRDefault="00C44258" w:rsidP="00ED1A2B">
      <w:pPr>
        <w:keepNext/>
        <w:jc w:val="center"/>
      </w:pPr>
      <w:r>
        <w:rPr>
          <w:noProof/>
        </w:rPr>
        <w:drawing>
          <wp:inline distT="0" distB="0" distL="0" distR="0" wp14:anchorId="290D7ADB" wp14:editId="78A357E0">
            <wp:extent cx="5220000" cy="260280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10" cstate="print">
                      <a:extLst>
                        <a:ext uri="{28A0092B-C50C-407E-A947-70E740481C1C}">
                          <a14:useLocalDpi xmlns:a14="http://schemas.microsoft.com/office/drawing/2010/main" val="0"/>
                        </a:ext>
                      </a:extLst>
                    </a:blip>
                    <a:srcRect t="13962" b="14865"/>
                    <a:stretch/>
                  </pic:blipFill>
                  <pic:spPr bwMode="auto">
                    <a:xfrm>
                      <a:off x="0" y="0"/>
                      <a:ext cx="5220000" cy="2602800"/>
                    </a:xfrm>
                    <a:prstGeom prst="rect">
                      <a:avLst/>
                    </a:prstGeom>
                    <a:ln>
                      <a:noFill/>
                    </a:ln>
                    <a:extLst>
                      <a:ext uri="{53640926-AAD7-44D8-BBD7-CCE9431645EC}">
                        <a14:shadowObscured xmlns:a14="http://schemas.microsoft.com/office/drawing/2010/main"/>
                      </a:ext>
                    </a:extLst>
                  </pic:spPr>
                </pic:pic>
              </a:graphicData>
            </a:graphic>
          </wp:inline>
        </w:drawing>
      </w:r>
    </w:p>
    <w:p w14:paraId="305D2B28" w14:textId="3CEA03DF" w:rsidR="007A73C1" w:rsidRDefault="00ED1A2B" w:rsidP="00ED1A2B">
      <w:pPr>
        <w:jc w:val="center"/>
      </w:pPr>
      <w:r>
        <w:t xml:space="preserve">Figure </w:t>
      </w:r>
      <w:fldSimple w:instr=" SEQ Figure \* ARABIC ">
        <w:r>
          <w:rPr>
            <w:noProof/>
          </w:rPr>
          <w:t>3</w:t>
        </w:r>
      </w:fldSimple>
      <w:r>
        <w:t>. Flight arrivals counted per country which departed from Zurich. Red circle indicating a 1000km distance radius from Zurich.</w:t>
      </w:r>
    </w:p>
    <w:p w14:paraId="10B04E4E" w14:textId="56B8B2D8" w:rsidR="007A73C1" w:rsidRDefault="007A73C1" w:rsidP="007A73C1"/>
    <w:p w14:paraId="58A66158" w14:textId="1BF6CABE" w:rsidR="00C44034" w:rsidRDefault="008B03D1" w:rsidP="00CC09E8">
      <w:pPr>
        <w:pStyle w:val="Textkrper"/>
      </w:pPr>
      <w:r>
        <w:t xml:space="preserve">The data shows that the minimum distance which is flown is </w:t>
      </w:r>
      <w:r w:rsidRPr="008B03D1">
        <w:t>63.41</w:t>
      </w:r>
      <w:r>
        <w:t xml:space="preserve">km, while the maximum distance is </w:t>
      </w:r>
      <w:r w:rsidRPr="008B03D1">
        <w:t>15731.34</w:t>
      </w:r>
      <w:r>
        <w:t>km.</w:t>
      </w:r>
      <w:r w:rsidR="00071C96">
        <w:t xml:space="preserve"> </w:t>
      </w:r>
      <w:r>
        <w:t>The mean on the other hand is 2800km, while the median 1100km for all 7018 flights, which were pa</w:t>
      </w:r>
      <w:r w:rsidR="006B33A3">
        <w:t xml:space="preserve">id </w:t>
      </w:r>
      <w:r>
        <w:t>by the MNF between 2018 und 2020.</w:t>
      </w:r>
      <w:r w:rsidR="00071C96">
        <w:t xml:space="preserve"> </w:t>
      </w:r>
      <w:r>
        <w:t xml:space="preserve">This </w:t>
      </w:r>
      <w:r w:rsidR="00712DB8">
        <w:t>significant</w:t>
      </w:r>
      <w:r>
        <w:t xml:space="preserve"> difference in the median and mean shows that </w:t>
      </w:r>
      <w:proofErr w:type="gramStart"/>
      <w:r>
        <w:t>the majority of</w:t>
      </w:r>
      <w:proofErr w:type="gramEnd"/>
      <w:r>
        <w:t xml:space="preserve"> all flights were Shortdistance flights.</w:t>
      </w:r>
      <w:r w:rsidR="00071C96">
        <w:t xml:space="preserve"> </w:t>
      </w:r>
      <w:r w:rsidRPr="0082601F">
        <w:rPr>
          <w:highlight w:val="yellow"/>
        </w:rPr>
        <w:t xml:space="preserve">The same result was derived from analysis of the distance distribution, where </w:t>
      </w:r>
      <w:r w:rsidR="002C7F0D" w:rsidRPr="0082601F">
        <w:rPr>
          <w:highlight w:val="yellow"/>
        </w:rPr>
        <w:t>50% of all flights were less than a 1000km</w:t>
      </w:r>
      <w:r w:rsidR="006902D9">
        <w:rPr>
          <w:highlight w:val="yellow"/>
        </w:rPr>
        <w:t xml:space="preserve"> -&gt; Check</w:t>
      </w:r>
      <w:r w:rsidR="002C7F0D" w:rsidRPr="0082601F">
        <w:rPr>
          <w:highlight w:val="yellow"/>
        </w:rPr>
        <w:t>.</w:t>
      </w:r>
    </w:p>
    <w:p w14:paraId="389969B4" w14:textId="65CCAD25" w:rsidR="00632B0F" w:rsidRDefault="007A73C1" w:rsidP="006902D9">
      <w:pPr>
        <w:pStyle w:val="berschrift3"/>
      </w:pPr>
      <w:r>
        <w:lastRenderedPageBreak/>
        <w:t xml:space="preserve">4.3 </w:t>
      </w:r>
      <w:r w:rsidR="00CC09E8">
        <w:t>Per capita and so on</w:t>
      </w:r>
    </w:p>
    <w:p w14:paraId="41672FB8" w14:textId="0270B341" w:rsidR="007A73C1" w:rsidRDefault="00CC67DF" w:rsidP="00CC67DF">
      <w:pPr>
        <w:pStyle w:val="Textkrper"/>
      </w:pPr>
      <w:r>
        <w:t>However, as visible in Figure 1, the preliminary results show that the space and CO2 intensive flight classes cause only a tiny portion of the emissions.</w:t>
      </w:r>
      <w:r w:rsidR="00071C96">
        <w:t xml:space="preserve"> </w:t>
      </w:r>
      <w:r>
        <w:t>Thus, it can be hypothesized that the emission targets of MNF cannot be achieved with a mandatory booking of only economy class tickets.</w:t>
      </w:r>
      <w:r w:rsidR="00071C96">
        <w:t xml:space="preserve"> </w:t>
      </w:r>
      <w:r>
        <w:t>There were 5478 flights, of which 5162 were economy and 262 were business class.</w:t>
      </w:r>
    </w:p>
    <w:p w14:paraId="517F32FA" w14:textId="4270574B" w:rsidR="00311472" w:rsidRDefault="00CC67DF" w:rsidP="00CC67DF">
      <w:pPr>
        <w:pStyle w:val="Textkrper"/>
      </w:pPr>
      <w:r>
        <w:t>The mean emissions in kgCO2 per km flying for all business flights is 0.415 kgCO2/km.</w:t>
      </w:r>
      <w:r w:rsidR="00071C96">
        <w:t xml:space="preserve"> </w:t>
      </w:r>
      <w:r>
        <w:t>The mean emissions in kgCO2 per km flying for all economy flights is 0.311 kgCO2/km.</w:t>
      </w:r>
      <w:r w:rsidR="00071C96">
        <w:t xml:space="preserve"> </w:t>
      </w:r>
      <w:r>
        <w:t>The mean emissions in kgCO2 per km flying for regular flights is 0.317 kgCO2/km.</w:t>
      </w:r>
    </w:p>
    <w:p w14:paraId="094D69F8" w14:textId="56EFF8EB" w:rsidR="00CC67DF" w:rsidRDefault="003F6A7D" w:rsidP="002953B4">
      <w:pPr>
        <w:pStyle w:val="berschrift2"/>
      </w:pPr>
      <w:r>
        <w:t>4.</w:t>
      </w:r>
      <w:r w:rsidR="00071C96">
        <w:t xml:space="preserve"> </w:t>
      </w:r>
      <w:r w:rsidR="00CC67DF">
        <w:t>Discussion</w:t>
      </w:r>
    </w:p>
    <w:p w14:paraId="4F2D264A" w14:textId="19796B5D" w:rsidR="00D02E41" w:rsidRPr="00D02E41" w:rsidRDefault="00D02E41" w:rsidP="00D02E41">
      <w:pPr>
        <w:rPr>
          <w:b/>
          <w:bCs/>
        </w:rPr>
      </w:pPr>
      <w:r w:rsidRPr="00D02E41">
        <w:rPr>
          <w:b/>
          <w:bCs/>
        </w:rPr>
        <w:t xml:space="preserve">The discussion section describes the patterns, principles, and relationships shown by the results section. It also gives room for discussing unexpected results. No study is perfect. In this section, you may also list the limitations of the study in terms of the conceptual model, data, and methodology, and discuss to what degree the limitations may impact the validity of the results. Reflecting on limitations, you may state the future work with which you may suggest possible solutions to improve this study or potential new paths to expand the scope of the study. As a conclusion, you shall summarize the pieces of evidence in results that lead to clear conclusive </w:t>
      </w:r>
      <w:proofErr w:type="gramStart"/>
      <w:r w:rsidRPr="00D02E41">
        <w:rPr>
          <w:b/>
          <w:bCs/>
        </w:rPr>
        <w:t>statements, and</w:t>
      </w:r>
      <w:proofErr w:type="gramEnd"/>
      <w:r w:rsidRPr="00D02E41">
        <w:rPr>
          <w:b/>
          <w:bCs/>
        </w:rPr>
        <w:t xml:space="preserve"> mention how these conclusions can contribute to the field of science and beyond. How do your findings benefit society or advance desired societal outcomes?</w:t>
      </w:r>
    </w:p>
    <w:p w14:paraId="5846A489" w14:textId="3625C7BF" w:rsidR="00D02E41" w:rsidRDefault="00D02E41" w:rsidP="00D02E41"/>
    <w:p w14:paraId="626CB191" w14:textId="5A2E8A8C" w:rsidR="00C10A35" w:rsidRPr="00D02E41" w:rsidRDefault="00455511" w:rsidP="00455511">
      <w:pPr>
        <w:pStyle w:val="Textkrper"/>
      </w:pPr>
      <w:r w:rsidRPr="00455511">
        <w:t xml:space="preserve">The potential for reducing emissions caused by flight behavior in academic circles was also analyzed by </w:t>
      </w:r>
      <w:proofErr w:type="spellStart"/>
      <w:r>
        <w:t>Achten</w:t>
      </w:r>
      <w:proofErr w:type="spellEnd"/>
      <w:r>
        <w:t xml:space="preserve"> et al. (2013)</w:t>
      </w:r>
      <w:r w:rsidRPr="00455511">
        <w:t xml:space="preserve"> and shows an important counterpart to our proposed reductions in the number of flights, namely how these reductions affect direct behavior in research. From switching to online conferences, emissions in research can already be reduced by only 44</w:t>
      </w:r>
      <w:r>
        <w:t xml:space="preserve"> </w:t>
      </w:r>
      <w:sdt>
        <w:sdtPr>
          <w:rPr>
            <w:color w:val="000000"/>
          </w:rPr>
          <w:tag w:val="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
          <w:id w:val="448670828"/>
          <w:placeholder>
            <w:docPart w:val="B75D0BB039B2FD4188A6E03F014FC1A0"/>
          </w:placeholder>
        </w:sdtPr>
        <w:sdtContent>
          <w:r w:rsidR="00472027" w:rsidRPr="00472027">
            <w:rPr>
              <w:color w:val="000000"/>
            </w:rPr>
            <w:t>(</w:t>
          </w:r>
          <w:proofErr w:type="spellStart"/>
          <w:r w:rsidR="00472027" w:rsidRPr="00472027">
            <w:rPr>
              <w:color w:val="000000"/>
            </w:rPr>
            <w:t>Achten</w:t>
          </w:r>
          <w:proofErr w:type="spellEnd"/>
          <w:r w:rsidR="00472027" w:rsidRPr="00472027">
            <w:rPr>
              <w:color w:val="000000"/>
            </w:rPr>
            <w:t xml:space="preserve"> et al., 2013)</w:t>
          </w:r>
        </w:sdtContent>
      </w:sdt>
      <w:r w:rsidRPr="00455511">
        <w:t>.</w:t>
      </w:r>
    </w:p>
    <w:p w14:paraId="768ECE39" w14:textId="3D41B1E4" w:rsidR="00CC67DF" w:rsidRPr="00562205" w:rsidRDefault="003F6A7D" w:rsidP="00562205">
      <w:pPr>
        <w:pStyle w:val="berschrift2"/>
      </w:pPr>
      <w:r>
        <w:t>5.</w:t>
      </w:r>
      <w:r w:rsidR="00071C96">
        <w:t xml:space="preserve"> </w:t>
      </w:r>
      <w:r w:rsidR="00CC67DF" w:rsidRPr="00562205">
        <w:t>Conclusion</w:t>
      </w:r>
    </w:p>
    <w:p w14:paraId="5B559526" w14:textId="6B5672D0" w:rsidR="00CC67DF" w:rsidRPr="00455511" w:rsidRDefault="00761546" w:rsidP="00455511">
      <w:pPr>
        <w:pStyle w:val="Textkrper"/>
      </w:pPr>
      <w:r w:rsidRPr="00455511">
        <w:t xml:space="preserve">The findings of this paper will contribute significantly to </w:t>
      </w:r>
      <w:r w:rsidR="00071C96" w:rsidRPr="00455511">
        <w:t>MNF’s</w:t>
      </w:r>
      <w:r w:rsidRPr="00455511">
        <w:t xml:space="preserve"> ability to meet its goal of reducing aviation emissions by 53% until 2030.</w:t>
      </w:r>
      <w:r w:rsidR="00071C96" w:rsidRPr="00455511">
        <w:t xml:space="preserve"> </w:t>
      </w:r>
      <w:r w:rsidRPr="00455511">
        <w:t>Likewise, this paper will demonstrate the varying implications of flight classes on the emissions emitted and illustrate how severe or not a higher flight class is on the emissions generated.</w:t>
      </w:r>
      <w:r w:rsidR="00071C96" w:rsidRPr="00455511">
        <w:t xml:space="preserve"> </w:t>
      </w:r>
      <w:r w:rsidRPr="00455511">
        <w:t xml:space="preserve">Furthermore, the analysis will demonstrate for the first time the spatial distribution and focus on flights across the MNF and what spatial </w:t>
      </w:r>
      <w:r w:rsidRPr="00455511">
        <w:lastRenderedPageBreak/>
        <w:t>direction could be further explored with particular attention to groupings for flights.</w:t>
      </w:r>
      <w:r w:rsidR="00071C96" w:rsidRPr="00455511">
        <w:t xml:space="preserve"> </w:t>
      </w:r>
      <w:r w:rsidR="002C1CD1" w:rsidRPr="00455511">
        <w:t>Additionally</w:t>
      </w:r>
      <w:r w:rsidRPr="00455511">
        <w:t>, the findings will not only be beneficial for the sustainable goals at the universities level but have also the potential to reduce emissions on a global academic scale, which would positively impact our environment and society.</w:t>
      </w:r>
    </w:p>
    <w:p w14:paraId="429A1D66" w14:textId="60FC917B" w:rsidR="00CC67DF" w:rsidRDefault="00386108" w:rsidP="00B36690">
      <w:pPr>
        <w:pStyle w:val="berschrift2"/>
      </w:pPr>
      <w:r>
        <w:t>6.</w:t>
      </w:r>
      <w:r w:rsidR="00071C96">
        <w:t xml:space="preserve"> </w:t>
      </w:r>
      <w:r w:rsidR="00B36690">
        <w:t>Author contribution</w:t>
      </w:r>
    </w:p>
    <w:p w14:paraId="0C18F689" w14:textId="572858E7" w:rsidR="008F335F" w:rsidRPr="00D00189" w:rsidRDefault="00D00189" w:rsidP="002C1CD1">
      <w:pPr>
        <w:pStyle w:val="Textkrper"/>
      </w:pPr>
      <w:r>
        <w:t>Both team member worked equally on this paper, while Gregory Biland focused on the programming, visualization and formal analysis part, Simona di Vincenzo worked in depth on the visualization and writing.</w:t>
      </w:r>
      <w:r w:rsidR="00071C96">
        <w:t xml:space="preserve"> </w:t>
      </w:r>
      <w:r>
        <w:t xml:space="preserve">The </w:t>
      </w:r>
      <w:r w:rsidRPr="00D00189">
        <w:t>conceptualization</w:t>
      </w:r>
      <w:r>
        <w:t xml:space="preserve">, </w:t>
      </w:r>
      <w:r w:rsidRPr="00D00189">
        <w:t>methodology</w:t>
      </w:r>
      <w:r>
        <w:t xml:space="preserve"> and </w:t>
      </w:r>
      <w:r w:rsidRPr="00D00189">
        <w:t>validation</w:t>
      </w:r>
      <w:r>
        <w:t xml:space="preserve"> </w:t>
      </w:r>
      <w:r w:rsidR="00E70F50">
        <w:t>were</w:t>
      </w:r>
      <w:r>
        <w:t xml:space="preserve"> done in equal.</w:t>
      </w:r>
    </w:p>
    <w:p w14:paraId="17578473" w14:textId="65AD9594" w:rsidR="00CC67DF" w:rsidRDefault="00CC67DF" w:rsidP="003F6A7D">
      <w:pPr>
        <w:pStyle w:val="berschrift2"/>
      </w:pPr>
      <w:r>
        <w:t>Acknowledgments</w:t>
      </w:r>
    </w:p>
    <w:p w14:paraId="6478797B" w14:textId="08B28720" w:rsidR="008C0354" w:rsidRDefault="00CC67DF" w:rsidP="00CC67DF">
      <w:pPr>
        <w:pStyle w:val="Textkrper"/>
      </w:pPr>
      <w:r>
        <w:t xml:space="preserve">We would like to thank and express our gratitude to Mr. </w:t>
      </w:r>
      <w:proofErr w:type="spellStart"/>
      <w:r>
        <w:t>Ranacher</w:t>
      </w:r>
      <w:proofErr w:type="spellEnd"/>
      <w:r>
        <w:t xml:space="preserve"> and the confidence placed in us for this work.</w:t>
      </w:r>
      <w:r w:rsidR="00071C96">
        <w:t xml:space="preserve"> </w:t>
      </w:r>
      <w:r>
        <w:t>We would also like to thank MNF for providing us with the data and for the trust they have placed in us.</w:t>
      </w:r>
    </w:p>
    <w:p w14:paraId="5DEDB62A" w14:textId="3D968B2A" w:rsidR="00562205" w:rsidRDefault="00562205" w:rsidP="00562205">
      <w:pPr>
        <w:pStyle w:val="berschrift2"/>
        <w:rPr>
          <w:b w:val="0"/>
          <w:lang w:val="en-GB"/>
        </w:rPr>
      </w:pPr>
      <w:r w:rsidRPr="00230D91">
        <w:rPr>
          <w:lang w:val="en-GB"/>
        </w:rPr>
        <w:t>References</w:t>
      </w:r>
    </w:p>
    <w:p w14:paraId="03726186" w14:textId="77777777" w:rsidR="00562205" w:rsidRDefault="00562205" w:rsidP="00562205">
      <w:pPr>
        <w:rPr>
          <w:sz w:val="20"/>
          <w:szCs w:val="20"/>
          <w:lang w:val="en-GB"/>
        </w:rPr>
      </w:pPr>
    </w:p>
    <w:sdt>
      <w:sdtPr>
        <w:rPr>
          <w:sz w:val="20"/>
          <w:szCs w:val="20"/>
        </w:rPr>
        <w:tag w:val="MENDELEY_BIBLIOGRAPHY"/>
        <w:id w:val="1335038105"/>
        <w:placeholder>
          <w:docPart w:val="DefaultPlaceholder_-1854013440"/>
        </w:placeholder>
      </w:sdtPr>
      <w:sdtEndPr/>
      <w:sdtContent>
        <w:p w14:paraId="65D55BC8" w14:textId="77777777" w:rsidR="00472027" w:rsidRDefault="00472027">
          <w:pPr>
            <w:autoSpaceDE w:val="0"/>
            <w:autoSpaceDN w:val="0"/>
            <w:ind w:hanging="480"/>
            <w:divId w:val="1183129203"/>
          </w:pPr>
          <w:r w:rsidRPr="00472027">
            <w:rPr>
              <w:lang w:val="de-CH"/>
            </w:rPr>
            <w:t xml:space="preserve">Achten, W. M. J., Almeida, J., &amp; </w:t>
          </w:r>
          <w:proofErr w:type="spellStart"/>
          <w:r w:rsidRPr="00472027">
            <w:rPr>
              <w:lang w:val="de-CH"/>
            </w:rPr>
            <w:t>Muys</w:t>
          </w:r>
          <w:proofErr w:type="spellEnd"/>
          <w:r w:rsidRPr="00472027">
            <w:rPr>
              <w:lang w:val="de-CH"/>
            </w:rPr>
            <w:t xml:space="preserve">, B. (2013). </w:t>
          </w:r>
          <w:r>
            <w:t xml:space="preserve">Carbon footprint of science: More than flying. </w:t>
          </w:r>
          <w:r>
            <w:rPr>
              <w:i/>
              <w:iCs/>
            </w:rPr>
            <w:t>Ecological Indicators</w:t>
          </w:r>
          <w:r>
            <w:t xml:space="preserve">, </w:t>
          </w:r>
          <w:r>
            <w:rPr>
              <w:i/>
              <w:iCs/>
            </w:rPr>
            <w:t>34</w:t>
          </w:r>
          <w:r>
            <w:t xml:space="preserve">, 352–355. </w:t>
          </w:r>
          <w:proofErr w:type="spellStart"/>
          <w:r>
            <w:t>doi</w:t>
          </w:r>
          <w:proofErr w:type="spellEnd"/>
          <w:r>
            <w:t>: 10.1016/j.ecolind.2013.05.025</w:t>
          </w:r>
        </w:p>
        <w:p w14:paraId="452EEE15" w14:textId="77777777" w:rsidR="00472027" w:rsidRDefault="00472027">
          <w:pPr>
            <w:autoSpaceDE w:val="0"/>
            <w:autoSpaceDN w:val="0"/>
            <w:ind w:hanging="480"/>
            <w:divId w:val="644285723"/>
          </w:pPr>
          <w:proofErr w:type="spellStart"/>
          <w:r>
            <w:t>AviationEdge</w:t>
          </w:r>
          <w:proofErr w:type="spellEnd"/>
          <w:r>
            <w:t xml:space="preserve">. (2022). </w:t>
          </w:r>
          <w:r>
            <w:rPr>
              <w:i/>
              <w:iCs/>
            </w:rPr>
            <w:t>Detailed Aircraft Information Database - Aviation database and API</w:t>
          </w:r>
          <w:r>
            <w:t>. Retrieved from https://aviation-edge.com/</w:t>
          </w:r>
        </w:p>
        <w:p w14:paraId="34708115" w14:textId="77777777" w:rsidR="00472027" w:rsidRDefault="00472027">
          <w:pPr>
            <w:autoSpaceDE w:val="0"/>
            <w:autoSpaceDN w:val="0"/>
            <w:ind w:hanging="480"/>
            <w:divId w:val="1878152272"/>
          </w:pPr>
          <w:proofErr w:type="spellStart"/>
          <w:r>
            <w:t>Borgermann</w:t>
          </w:r>
          <w:proofErr w:type="spellEnd"/>
          <w:r>
            <w:t xml:space="preserve">, N., Schmidt, A., &amp; </w:t>
          </w:r>
          <w:proofErr w:type="spellStart"/>
          <w:r>
            <w:t>Dobbelaere</w:t>
          </w:r>
          <w:proofErr w:type="spellEnd"/>
          <w:r>
            <w:t xml:space="preserve">, J. (2022). Preaching water while drinking wine: Why universities must boost climate action now. </w:t>
          </w:r>
          <w:r>
            <w:rPr>
              <w:i/>
              <w:iCs/>
            </w:rPr>
            <w:t>One Earth</w:t>
          </w:r>
          <w:r>
            <w:t xml:space="preserve">, </w:t>
          </w:r>
          <w:r>
            <w:rPr>
              <w:i/>
              <w:iCs/>
            </w:rPr>
            <w:t>5</w:t>
          </w:r>
          <w:r>
            <w:t xml:space="preserve">(1), 18–21. </w:t>
          </w:r>
          <w:proofErr w:type="spellStart"/>
          <w:r>
            <w:t>doi</w:t>
          </w:r>
          <w:proofErr w:type="spellEnd"/>
          <w:r>
            <w:t>: 10.1016/j.oneear.2021.12.015</w:t>
          </w:r>
        </w:p>
        <w:p w14:paraId="5B14DA38" w14:textId="77777777" w:rsidR="00472027" w:rsidRDefault="00472027">
          <w:pPr>
            <w:autoSpaceDE w:val="0"/>
            <w:autoSpaceDN w:val="0"/>
            <w:ind w:hanging="480"/>
            <w:divId w:val="429202968"/>
          </w:pPr>
          <w:r>
            <w:t xml:space="preserve">Dib, C. (2021). </w:t>
          </w:r>
          <w:r>
            <w:rPr>
              <w:i/>
              <w:iCs/>
            </w:rPr>
            <w:t>What contributions does air transport make to the UN sustainable development goals? - Uniting Aviation</w:t>
          </w:r>
          <w:r>
            <w:t>. Retrieved from https://unitingaviation.com/news/general-interest/what-contributions-does-air-transport-make-to-the-un-sustainable-development-goals/</w:t>
          </w:r>
        </w:p>
        <w:p w14:paraId="4A047D25" w14:textId="77777777" w:rsidR="00472027" w:rsidRDefault="00472027">
          <w:pPr>
            <w:autoSpaceDE w:val="0"/>
            <w:autoSpaceDN w:val="0"/>
            <w:ind w:hanging="480"/>
            <w:divId w:val="41058037"/>
          </w:pPr>
          <w:proofErr w:type="spellStart"/>
          <w:r>
            <w:t>GoClimate</w:t>
          </w:r>
          <w:proofErr w:type="spellEnd"/>
          <w:r>
            <w:t xml:space="preserve">. (2020). </w:t>
          </w:r>
          <w:proofErr w:type="spellStart"/>
          <w:r>
            <w:rPr>
              <w:i/>
              <w:iCs/>
            </w:rPr>
            <w:t>GoClimate</w:t>
          </w:r>
          <w:proofErr w:type="spellEnd"/>
          <w:r>
            <w:rPr>
              <w:i/>
              <w:iCs/>
            </w:rPr>
            <w:t xml:space="preserve"> API Reference</w:t>
          </w:r>
          <w:r>
            <w:t>. Retrieved from https://api.goclimate.com/docs</w:t>
          </w:r>
        </w:p>
        <w:p w14:paraId="2941D660" w14:textId="77777777" w:rsidR="00472027" w:rsidRDefault="00472027">
          <w:pPr>
            <w:autoSpaceDE w:val="0"/>
            <w:autoSpaceDN w:val="0"/>
            <w:ind w:hanging="480"/>
            <w:divId w:val="956260533"/>
          </w:pPr>
          <w:proofErr w:type="spellStart"/>
          <w:r>
            <w:t>Klöwer</w:t>
          </w:r>
          <w:proofErr w:type="spellEnd"/>
          <w:r>
            <w:t xml:space="preserve">, M., Hopkins, D., Allen, M., &amp; </w:t>
          </w:r>
          <w:proofErr w:type="spellStart"/>
          <w:r>
            <w:t>Higham</w:t>
          </w:r>
          <w:proofErr w:type="spellEnd"/>
          <w:r>
            <w:t xml:space="preserve">, J. (2020). An analysis of ways to decarbonize conference travel after COVID-19. </w:t>
          </w:r>
          <w:r>
            <w:rPr>
              <w:i/>
              <w:iCs/>
            </w:rPr>
            <w:t>Nature</w:t>
          </w:r>
          <w:r>
            <w:t xml:space="preserve">, </w:t>
          </w:r>
          <w:r>
            <w:rPr>
              <w:i/>
              <w:iCs/>
            </w:rPr>
            <w:t>583</w:t>
          </w:r>
          <w:r>
            <w:t xml:space="preserve">(7816), 356–359. </w:t>
          </w:r>
          <w:proofErr w:type="spellStart"/>
          <w:r>
            <w:t>doi</w:t>
          </w:r>
          <w:proofErr w:type="spellEnd"/>
          <w:r>
            <w:t>: 10.1038/d41586-020-02057-2</w:t>
          </w:r>
        </w:p>
        <w:p w14:paraId="5DC9E3DC" w14:textId="77777777" w:rsidR="00472027" w:rsidRDefault="00472027">
          <w:pPr>
            <w:autoSpaceDE w:val="0"/>
            <w:autoSpaceDN w:val="0"/>
            <w:ind w:hanging="480"/>
            <w:divId w:val="391076653"/>
          </w:pPr>
          <w:proofErr w:type="spellStart"/>
          <w:r>
            <w:t>Kreil</w:t>
          </w:r>
          <w:proofErr w:type="spellEnd"/>
          <w:r>
            <w:t xml:space="preserve">, A. S. (2021). Does flying less harm academic work? Arguments and assumptions about reducing air travel in academia. </w:t>
          </w:r>
          <w:r>
            <w:rPr>
              <w:i/>
              <w:iCs/>
            </w:rPr>
            <w:t xml:space="preserve">Travel </w:t>
          </w:r>
          <w:proofErr w:type="spellStart"/>
          <w:r>
            <w:rPr>
              <w:i/>
              <w:iCs/>
            </w:rPr>
            <w:t>Behaviour</w:t>
          </w:r>
          <w:proofErr w:type="spellEnd"/>
          <w:r>
            <w:rPr>
              <w:i/>
              <w:iCs/>
            </w:rPr>
            <w:t xml:space="preserve"> and Society</w:t>
          </w:r>
          <w:r>
            <w:t xml:space="preserve">, </w:t>
          </w:r>
          <w:r>
            <w:rPr>
              <w:i/>
              <w:iCs/>
            </w:rPr>
            <w:t>25</w:t>
          </w:r>
          <w:r>
            <w:t xml:space="preserve">, 52–61. </w:t>
          </w:r>
          <w:proofErr w:type="spellStart"/>
          <w:r>
            <w:t>doi</w:t>
          </w:r>
          <w:proofErr w:type="spellEnd"/>
          <w:r>
            <w:t>: 10.1016/j.tbs.2021.04.011</w:t>
          </w:r>
        </w:p>
        <w:p w14:paraId="0EFF7E65" w14:textId="25375799" w:rsidR="004B64D1" w:rsidRPr="00712DB8" w:rsidRDefault="00472027" w:rsidP="00712DB8">
          <w:pPr>
            <w:pStyle w:val="Textkrper"/>
          </w:pPr>
          <w:r>
            <w:t> </w:t>
          </w:r>
        </w:p>
      </w:sdtContent>
    </w:sdt>
    <w:sectPr w:rsidR="004B64D1" w:rsidRPr="00712DB8">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1D08A" w14:textId="77777777" w:rsidR="00FD3CCF" w:rsidRDefault="00FD3CCF">
      <w:r>
        <w:separator/>
      </w:r>
    </w:p>
  </w:endnote>
  <w:endnote w:type="continuationSeparator" w:id="0">
    <w:p w14:paraId="65616FAD" w14:textId="77777777" w:rsidR="00FD3CCF" w:rsidRDefault="00FD3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32407C" w14:textId="77777777" w:rsidR="00FD3CCF" w:rsidRDefault="00FD3CCF">
      <w:r>
        <w:separator/>
      </w:r>
    </w:p>
  </w:footnote>
  <w:footnote w:type="continuationSeparator" w:id="0">
    <w:p w14:paraId="4E91D1F9" w14:textId="77777777" w:rsidR="00FD3CCF" w:rsidRDefault="00FD3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9D0C5C18"/>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82BAC28E"/>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4B8000E8"/>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404864F4"/>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6242F15E"/>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3246164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2DE9722"/>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1E003045"/>
    <w:multiLevelType w:val="hybridMultilevel"/>
    <w:tmpl w:val="19A06426"/>
    <w:lvl w:ilvl="0" w:tplc="E1EA8C98">
      <w:start w:val="4"/>
      <w:numFmt w:val="bullet"/>
      <w:lvlText w:val="-"/>
      <w:lvlJc w:val="left"/>
      <w:pPr>
        <w:ind w:left="720" w:hanging="360"/>
      </w:pPr>
      <w:rPr>
        <w:rFonts w:ascii="Palatino Linotype" w:eastAsia="Times New Roman" w:hAnsi="Palatino Linotype"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F04C8"/>
    <w:multiLevelType w:val="hybridMultilevel"/>
    <w:tmpl w:val="46BAAE5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7A7442A"/>
    <w:multiLevelType w:val="hybridMultilevel"/>
    <w:tmpl w:val="B8F6289A"/>
    <w:lvl w:ilvl="0" w:tplc="0E32FCF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D95312F"/>
    <w:multiLevelType w:val="hybridMultilevel"/>
    <w:tmpl w:val="7410EB34"/>
    <w:lvl w:ilvl="0" w:tplc="0DA034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96301592">
    <w:abstractNumId w:val="0"/>
  </w:num>
  <w:num w:numId="2" w16cid:durableId="1361471155">
    <w:abstractNumId w:val="1"/>
  </w:num>
  <w:num w:numId="3" w16cid:durableId="35081293">
    <w:abstractNumId w:val="2"/>
  </w:num>
  <w:num w:numId="4" w16cid:durableId="545416781">
    <w:abstractNumId w:val="3"/>
  </w:num>
  <w:num w:numId="5" w16cid:durableId="2013027455">
    <w:abstractNumId w:val="4"/>
  </w:num>
  <w:num w:numId="6" w16cid:durableId="238294158">
    <w:abstractNumId w:val="5"/>
  </w:num>
  <w:num w:numId="7" w16cid:durableId="1467315321">
    <w:abstractNumId w:val="6"/>
  </w:num>
  <w:num w:numId="8" w16cid:durableId="1198011581">
    <w:abstractNumId w:val="9"/>
  </w:num>
  <w:num w:numId="9" w16cid:durableId="593905651">
    <w:abstractNumId w:val="10"/>
  </w:num>
  <w:num w:numId="10" w16cid:durableId="1480994654">
    <w:abstractNumId w:val="7"/>
  </w:num>
  <w:num w:numId="11" w16cid:durableId="774323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27954"/>
    <w:rsid w:val="00044319"/>
    <w:rsid w:val="00071C96"/>
    <w:rsid w:val="000A546B"/>
    <w:rsid w:val="000B2528"/>
    <w:rsid w:val="000B32D4"/>
    <w:rsid w:val="000E4833"/>
    <w:rsid w:val="000F2607"/>
    <w:rsid w:val="0011122C"/>
    <w:rsid w:val="001252F9"/>
    <w:rsid w:val="0013168F"/>
    <w:rsid w:val="00160554"/>
    <w:rsid w:val="00165327"/>
    <w:rsid w:val="0017472E"/>
    <w:rsid w:val="00183193"/>
    <w:rsid w:val="001C4C74"/>
    <w:rsid w:val="00204B11"/>
    <w:rsid w:val="00230D91"/>
    <w:rsid w:val="00245704"/>
    <w:rsid w:val="0025258E"/>
    <w:rsid w:val="0025585A"/>
    <w:rsid w:val="00270486"/>
    <w:rsid w:val="002953B4"/>
    <w:rsid w:val="002A3F6A"/>
    <w:rsid w:val="002C1CD1"/>
    <w:rsid w:val="002C7F0D"/>
    <w:rsid w:val="00307D6C"/>
    <w:rsid w:val="00311472"/>
    <w:rsid w:val="0032078D"/>
    <w:rsid w:val="003431FC"/>
    <w:rsid w:val="00345E88"/>
    <w:rsid w:val="00364670"/>
    <w:rsid w:val="00386108"/>
    <w:rsid w:val="003D5FBE"/>
    <w:rsid w:val="003F6A7D"/>
    <w:rsid w:val="00403F44"/>
    <w:rsid w:val="00425EE3"/>
    <w:rsid w:val="00444CF6"/>
    <w:rsid w:val="00455511"/>
    <w:rsid w:val="00460BF9"/>
    <w:rsid w:val="00472027"/>
    <w:rsid w:val="004B64D1"/>
    <w:rsid w:val="004B716D"/>
    <w:rsid w:val="004C0541"/>
    <w:rsid w:val="004F3D7D"/>
    <w:rsid w:val="00562205"/>
    <w:rsid w:val="0057746F"/>
    <w:rsid w:val="00592A49"/>
    <w:rsid w:val="005D092F"/>
    <w:rsid w:val="00617F49"/>
    <w:rsid w:val="00632B0F"/>
    <w:rsid w:val="00647BA7"/>
    <w:rsid w:val="00662C33"/>
    <w:rsid w:val="006704FB"/>
    <w:rsid w:val="006902D9"/>
    <w:rsid w:val="006B33A3"/>
    <w:rsid w:val="006C53D0"/>
    <w:rsid w:val="00711635"/>
    <w:rsid w:val="00712DB8"/>
    <w:rsid w:val="00716E2D"/>
    <w:rsid w:val="00734972"/>
    <w:rsid w:val="0075403A"/>
    <w:rsid w:val="00761546"/>
    <w:rsid w:val="007A73C1"/>
    <w:rsid w:val="007A7B5D"/>
    <w:rsid w:val="007C4FA9"/>
    <w:rsid w:val="0082601F"/>
    <w:rsid w:val="008344ED"/>
    <w:rsid w:val="0083647C"/>
    <w:rsid w:val="008723F8"/>
    <w:rsid w:val="00883F6A"/>
    <w:rsid w:val="008859D5"/>
    <w:rsid w:val="008B03D1"/>
    <w:rsid w:val="008C0354"/>
    <w:rsid w:val="008C3E9A"/>
    <w:rsid w:val="008C46F9"/>
    <w:rsid w:val="008D21B9"/>
    <w:rsid w:val="008E5A12"/>
    <w:rsid w:val="008F335F"/>
    <w:rsid w:val="0093058D"/>
    <w:rsid w:val="00931DA3"/>
    <w:rsid w:val="00962D4F"/>
    <w:rsid w:val="00973080"/>
    <w:rsid w:val="00980C6B"/>
    <w:rsid w:val="009A1543"/>
    <w:rsid w:val="009B3F68"/>
    <w:rsid w:val="009C6460"/>
    <w:rsid w:val="00A101F3"/>
    <w:rsid w:val="00A11880"/>
    <w:rsid w:val="00A11BBC"/>
    <w:rsid w:val="00A279D3"/>
    <w:rsid w:val="00A56181"/>
    <w:rsid w:val="00A566AF"/>
    <w:rsid w:val="00A66926"/>
    <w:rsid w:val="00A73973"/>
    <w:rsid w:val="00AA41F9"/>
    <w:rsid w:val="00AD0BC5"/>
    <w:rsid w:val="00AD64C3"/>
    <w:rsid w:val="00B36690"/>
    <w:rsid w:val="00B406B3"/>
    <w:rsid w:val="00B57D5A"/>
    <w:rsid w:val="00B63673"/>
    <w:rsid w:val="00B7240B"/>
    <w:rsid w:val="00B91EF7"/>
    <w:rsid w:val="00BB6CA8"/>
    <w:rsid w:val="00BB7658"/>
    <w:rsid w:val="00BE1380"/>
    <w:rsid w:val="00C00412"/>
    <w:rsid w:val="00C10A35"/>
    <w:rsid w:val="00C13D82"/>
    <w:rsid w:val="00C44034"/>
    <w:rsid w:val="00C44258"/>
    <w:rsid w:val="00C54EBA"/>
    <w:rsid w:val="00C90CA1"/>
    <w:rsid w:val="00C97966"/>
    <w:rsid w:val="00CA6EDB"/>
    <w:rsid w:val="00CB223B"/>
    <w:rsid w:val="00CC09E8"/>
    <w:rsid w:val="00CC67DF"/>
    <w:rsid w:val="00CD40AE"/>
    <w:rsid w:val="00D00189"/>
    <w:rsid w:val="00D0211A"/>
    <w:rsid w:val="00D02E41"/>
    <w:rsid w:val="00D12DBA"/>
    <w:rsid w:val="00D17DE7"/>
    <w:rsid w:val="00D67A78"/>
    <w:rsid w:val="00D82980"/>
    <w:rsid w:val="00D907AA"/>
    <w:rsid w:val="00D96776"/>
    <w:rsid w:val="00DA1155"/>
    <w:rsid w:val="00DF71D2"/>
    <w:rsid w:val="00E053B1"/>
    <w:rsid w:val="00E20E87"/>
    <w:rsid w:val="00E54415"/>
    <w:rsid w:val="00E70F50"/>
    <w:rsid w:val="00E72BF6"/>
    <w:rsid w:val="00EB0F22"/>
    <w:rsid w:val="00EC56CB"/>
    <w:rsid w:val="00ED1A2B"/>
    <w:rsid w:val="00ED559A"/>
    <w:rsid w:val="00F76559"/>
    <w:rsid w:val="00FA057B"/>
    <w:rsid w:val="00FA181A"/>
    <w:rsid w:val="00FC27E3"/>
    <w:rsid w:val="00FC6413"/>
    <w:rsid w:val="00FD3CCF"/>
    <w:rsid w:val="00FF5BC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berarbeitung">
    <w:name w:val="Revision"/>
    <w:hidden/>
    <w:uiPriority w:val="71"/>
    <w:semiHidden/>
    <w:rsid w:val="00E72BF6"/>
  </w:style>
  <w:style w:type="character" w:styleId="Platzhaltertext">
    <w:name w:val="Placeholder Text"/>
    <w:basedOn w:val="Absatz-Standardschriftart"/>
    <w:uiPriority w:val="67"/>
    <w:rsid w:val="00403F44"/>
    <w:rPr>
      <w:color w:val="808080"/>
    </w:rPr>
  </w:style>
  <w:style w:type="paragraph" w:styleId="StandardWeb">
    <w:name w:val="Normal (Web)"/>
    <w:basedOn w:val="Standard"/>
    <w:uiPriority w:val="99"/>
    <w:semiHidden/>
    <w:unhideWhenUsed/>
    <w:rsid w:val="00761546"/>
    <w:pPr>
      <w:spacing w:before="100" w:beforeAutospacing="1" w:after="100" w:afterAutospacing="1"/>
      <w:jc w:val="left"/>
    </w:pPr>
    <w:rPr>
      <w:rFonts w:ascii="Times New Roman" w:hAnsi="Times New Roman"/>
      <w:lang w:val="de-CH" w:eastAsia="de-DE"/>
    </w:rPr>
  </w:style>
  <w:style w:type="table" w:styleId="EinfacheTabelle4">
    <w:name w:val="Plain Table 4"/>
    <w:basedOn w:val="NormaleTabelle"/>
    <w:uiPriority w:val="44"/>
    <w:rsid w:val="00CA6ED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84767436">
      <w:bodyDiv w:val="1"/>
      <w:marLeft w:val="0"/>
      <w:marRight w:val="0"/>
      <w:marTop w:val="0"/>
      <w:marBottom w:val="0"/>
      <w:divBdr>
        <w:top w:val="none" w:sz="0" w:space="0" w:color="auto"/>
        <w:left w:val="none" w:sz="0" w:space="0" w:color="auto"/>
        <w:bottom w:val="none" w:sz="0" w:space="0" w:color="auto"/>
        <w:right w:val="none" w:sz="0" w:space="0" w:color="auto"/>
      </w:divBdr>
      <w:divsChild>
        <w:div w:id="1812135984">
          <w:marLeft w:val="480"/>
          <w:marRight w:val="0"/>
          <w:marTop w:val="0"/>
          <w:marBottom w:val="0"/>
          <w:divBdr>
            <w:top w:val="none" w:sz="0" w:space="0" w:color="auto"/>
            <w:left w:val="none" w:sz="0" w:space="0" w:color="auto"/>
            <w:bottom w:val="none" w:sz="0" w:space="0" w:color="auto"/>
            <w:right w:val="none" w:sz="0" w:space="0" w:color="auto"/>
          </w:divBdr>
        </w:div>
        <w:div w:id="1227909646">
          <w:marLeft w:val="480"/>
          <w:marRight w:val="0"/>
          <w:marTop w:val="0"/>
          <w:marBottom w:val="0"/>
          <w:divBdr>
            <w:top w:val="none" w:sz="0" w:space="0" w:color="auto"/>
            <w:left w:val="none" w:sz="0" w:space="0" w:color="auto"/>
            <w:bottom w:val="none" w:sz="0" w:space="0" w:color="auto"/>
            <w:right w:val="none" w:sz="0" w:space="0" w:color="auto"/>
          </w:divBdr>
        </w:div>
        <w:div w:id="1052122077">
          <w:marLeft w:val="480"/>
          <w:marRight w:val="0"/>
          <w:marTop w:val="0"/>
          <w:marBottom w:val="0"/>
          <w:divBdr>
            <w:top w:val="none" w:sz="0" w:space="0" w:color="auto"/>
            <w:left w:val="none" w:sz="0" w:space="0" w:color="auto"/>
            <w:bottom w:val="none" w:sz="0" w:space="0" w:color="auto"/>
            <w:right w:val="none" w:sz="0" w:space="0" w:color="auto"/>
          </w:divBdr>
        </w:div>
        <w:div w:id="2082866025">
          <w:marLeft w:val="480"/>
          <w:marRight w:val="0"/>
          <w:marTop w:val="0"/>
          <w:marBottom w:val="0"/>
          <w:divBdr>
            <w:top w:val="none" w:sz="0" w:space="0" w:color="auto"/>
            <w:left w:val="none" w:sz="0" w:space="0" w:color="auto"/>
            <w:bottom w:val="none" w:sz="0" w:space="0" w:color="auto"/>
            <w:right w:val="none" w:sz="0" w:space="0" w:color="auto"/>
          </w:divBdr>
        </w:div>
        <w:div w:id="1561549390">
          <w:marLeft w:val="480"/>
          <w:marRight w:val="0"/>
          <w:marTop w:val="0"/>
          <w:marBottom w:val="0"/>
          <w:divBdr>
            <w:top w:val="none" w:sz="0" w:space="0" w:color="auto"/>
            <w:left w:val="none" w:sz="0" w:space="0" w:color="auto"/>
            <w:bottom w:val="none" w:sz="0" w:space="0" w:color="auto"/>
            <w:right w:val="none" w:sz="0" w:space="0" w:color="auto"/>
          </w:divBdr>
        </w:div>
        <w:div w:id="1994026302">
          <w:marLeft w:val="480"/>
          <w:marRight w:val="0"/>
          <w:marTop w:val="0"/>
          <w:marBottom w:val="0"/>
          <w:divBdr>
            <w:top w:val="none" w:sz="0" w:space="0" w:color="auto"/>
            <w:left w:val="none" w:sz="0" w:space="0" w:color="auto"/>
            <w:bottom w:val="none" w:sz="0" w:space="0" w:color="auto"/>
            <w:right w:val="none" w:sz="0" w:space="0" w:color="auto"/>
          </w:divBdr>
        </w:div>
      </w:divsChild>
    </w:div>
    <w:div w:id="93211037">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471825604">
      <w:bodyDiv w:val="1"/>
      <w:marLeft w:val="0"/>
      <w:marRight w:val="0"/>
      <w:marTop w:val="0"/>
      <w:marBottom w:val="0"/>
      <w:divBdr>
        <w:top w:val="none" w:sz="0" w:space="0" w:color="auto"/>
        <w:left w:val="none" w:sz="0" w:space="0" w:color="auto"/>
        <w:bottom w:val="none" w:sz="0" w:space="0" w:color="auto"/>
        <w:right w:val="none" w:sz="0" w:space="0" w:color="auto"/>
      </w:divBdr>
      <w:divsChild>
        <w:div w:id="642546088">
          <w:marLeft w:val="480"/>
          <w:marRight w:val="0"/>
          <w:marTop w:val="0"/>
          <w:marBottom w:val="0"/>
          <w:divBdr>
            <w:top w:val="none" w:sz="0" w:space="0" w:color="auto"/>
            <w:left w:val="none" w:sz="0" w:space="0" w:color="auto"/>
            <w:bottom w:val="none" w:sz="0" w:space="0" w:color="auto"/>
            <w:right w:val="none" w:sz="0" w:space="0" w:color="auto"/>
          </w:divBdr>
        </w:div>
        <w:div w:id="1335642164">
          <w:marLeft w:val="480"/>
          <w:marRight w:val="0"/>
          <w:marTop w:val="0"/>
          <w:marBottom w:val="0"/>
          <w:divBdr>
            <w:top w:val="none" w:sz="0" w:space="0" w:color="auto"/>
            <w:left w:val="none" w:sz="0" w:space="0" w:color="auto"/>
            <w:bottom w:val="none" w:sz="0" w:space="0" w:color="auto"/>
            <w:right w:val="none" w:sz="0" w:space="0" w:color="auto"/>
          </w:divBdr>
        </w:div>
        <w:div w:id="118690381">
          <w:marLeft w:val="480"/>
          <w:marRight w:val="0"/>
          <w:marTop w:val="0"/>
          <w:marBottom w:val="0"/>
          <w:divBdr>
            <w:top w:val="none" w:sz="0" w:space="0" w:color="auto"/>
            <w:left w:val="none" w:sz="0" w:space="0" w:color="auto"/>
            <w:bottom w:val="none" w:sz="0" w:space="0" w:color="auto"/>
            <w:right w:val="none" w:sz="0" w:space="0" w:color="auto"/>
          </w:divBdr>
        </w:div>
        <w:div w:id="735591190">
          <w:marLeft w:val="480"/>
          <w:marRight w:val="0"/>
          <w:marTop w:val="0"/>
          <w:marBottom w:val="0"/>
          <w:divBdr>
            <w:top w:val="none" w:sz="0" w:space="0" w:color="auto"/>
            <w:left w:val="none" w:sz="0" w:space="0" w:color="auto"/>
            <w:bottom w:val="none" w:sz="0" w:space="0" w:color="auto"/>
            <w:right w:val="none" w:sz="0" w:space="0" w:color="auto"/>
          </w:divBdr>
        </w:div>
        <w:div w:id="1213729747">
          <w:marLeft w:val="480"/>
          <w:marRight w:val="0"/>
          <w:marTop w:val="0"/>
          <w:marBottom w:val="0"/>
          <w:divBdr>
            <w:top w:val="none" w:sz="0" w:space="0" w:color="auto"/>
            <w:left w:val="none" w:sz="0" w:space="0" w:color="auto"/>
            <w:bottom w:val="none" w:sz="0" w:space="0" w:color="auto"/>
            <w:right w:val="none" w:sz="0" w:space="0" w:color="auto"/>
          </w:divBdr>
        </w:div>
        <w:div w:id="911044393">
          <w:marLeft w:val="480"/>
          <w:marRight w:val="0"/>
          <w:marTop w:val="0"/>
          <w:marBottom w:val="0"/>
          <w:divBdr>
            <w:top w:val="none" w:sz="0" w:space="0" w:color="auto"/>
            <w:left w:val="none" w:sz="0" w:space="0" w:color="auto"/>
            <w:bottom w:val="none" w:sz="0" w:space="0" w:color="auto"/>
            <w:right w:val="none" w:sz="0" w:space="0" w:color="auto"/>
          </w:divBdr>
        </w:div>
      </w:divsChild>
    </w:div>
    <w:div w:id="484474382">
      <w:bodyDiv w:val="1"/>
      <w:marLeft w:val="0"/>
      <w:marRight w:val="0"/>
      <w:marTop w:val="0"/>
      <w:marBottom w:val="0"/>
      <w:divBdr>
        <w:top w:val="none" w:sz="0" w:space="0" w:color="auto"/>
        <w:left w:val="none" w:sz="0" w:space="0" w:color="auto"/>
        <w:bottom w:val="none" w:sz="0" w:space="0" w:color="auto"/>
        <w:right w:val="none" w:sz="0" w:space="0" w:color="auto"/>
      </w:divBdr>
      <w:divsChild>
        <w:div w:id="1872575678">
          <w:marLeft w:val="640"/>
          <w:marRight w:val="0"/>
          <w:marTop w:val="0"/>
          <w:marBottom w:val="0"/>
          <w:divBdr>
            <w:top w:val="none" w:sz="0" w:space="0" w:color="auto"/>
            <w:left w:val="none" w:sz="0" w:space="0" w:color="auto"/>
            <w:bottom w:val="none" w:sz="0" w:space="0" w:color="auto"/>
            <w:right w:val="none" w:sz="0" w:space="0" w:color="auto"/>
          </w:divBdr>
        </w:div>
        <w:div w:id="1531721148">
          <w:marLeft w:val="640"/>
          <w:marRight w:val="0"/>
          <w:marTop w:val="0"/>
          <w:marBottom w:val="0"/>
          <w:divBdr>
            <w:top w:val="none" w:sz="0" w:space="0" w:color="auto"/>
            <w:left w:val="none" w:sz="0" w:space="0" w:color="auto"/>
            <w:bottom w:val="none" w:sz="0" w:space="0" w:color="auto"/>
            <w:right w:val="none" w:sz="0" w:space="0" w:color="auto"/>
          </w:divBdr>
        </w:div>
        <w:div w:id="2095784491">
          <w:marLeft w:val="640"/>
          <w:marRight w:val="0"/>
          <w:marTop w:val="0"/>
          <w:marBottom w:val="0"/>
          <w:divBdr>
            <w:top w:val="none" w:sz="0" w:space="0" w:color="auto"/>
            <w:left w:val="none" w:sz="0" w:space="0" w:color="auto"/>
            <w:bottom w:val="none" w:sz="0" w:space="0" w:color="auto"/>
            <w:right w:val="none" w:sz="0" w:space="0" w:color="auto"/>
          </w:divBdr>
        </w:div>
        <w:div w:id="1450465572">
          <w:marLeft w:val="640"/>
          <w:marRight w:val="0"/>
          <w:marTop w:val="0"/>
          <w:marBottom w:val="0"/>
          <w:divBdr>
            <w:top w:val="none" w:sz="0" w:space="0" w:color="auto"/>
            <w:left w:val="none" w:sz="0" w:space="0" w:color="auto"/>
            <w:bottom w:val="none" w:sz="0" w:space="0" w:color="auto"/>
            <w:right w:val="none" w:sz="0" w:space="0" w:color="auto"/>
          </w:divBdr>
        </w:div>
        <w:div w:id="1491215726">
          <w:marLeft w:val="640"/>
          <w:marRight w:val="0"/>
          <w:marTop w:val="0"/>
          <w:marBottom w:val="0"/>
          <w:divBdr>
            <w:top w:val="none" w:sz="0" w:space="0" w:color="auto"/>
            <w:left w:val="none" w:sz="0" w:space="0" w:color="auto"/>
            <w:bottom w:val="none" w:sz="0" w:space="0" w:color="auto"/>
            <w:right w:val="none" w:sz="0" w:space="0" w:color="auto"/>
          </w:divBdr>
        </w:div>
        <w:div w:id="24603513">
          <w:marLeft w:val="640"/>
          <w:marRight w:val="0"/>
          <w:marTop w:val="0"/>
          <w:marBottom w:val="0"/>
          <w:divBdr>
            <w:top w:val="none" w:sz="0" w:space="0" w:color="auto"/>
            <w:left w:val="none" w:sz="0" w:space="0" w:color="auto"/>
            <w:bottom w:val="none" w:sz="0" w:space="0" w:color="auto"/>
            <w:right w:val="none" w:sz="0" w:space="0" w:color="auto"/>
          </w:divBdr>
        </w:div>
      </w:divsChild>
    </w:div>
    <w:div w:id="538712531">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648753161">
      <w:bodyDiv w:val="1"/>
      <w:marLeft w:val="0"/>
      <w:marRight w:val="0"/>
      <w:marTop w:val="0"/>
      <w:marBottom w:val="0"/>
      <w:divBdr>
        <w:top w:val="none" w:sz="0" w:space="0" w:color="auto"/>
        <w:left w:val="none" w:sz="0" w:space="0" w:color="auto"/>
        <w:bottom w:val="none" w:sz="0" w:space="0" w:color="auto"/>
        <w:right w:val="none" w:sz="0" w:space="0" w:color="auto"/>
      </w:divBdr>
    </w:div>
    <w:div w:id="674529227">
      <w:bodyDiv w:val="1"/>
      <w:marLeft w:val="0"/>
      <w:marRight w:val="0"/>
      <w:marTop w:val="0"/>
      <w:marBottom w:val="0"/>
      <w:divBdr>
        <w:top w:val="none" w:sz="0" w:space="0" w:color="auto"/>
        <w:left w:val="none" w:sz="0" w:space="0" w:color="auto"/>
        <w:bottom w:val="none" w:sz="0" w:space="0" w:color="auto"/>
        <w:right w:val="none" w:sz="0" w:space="0" w:color="auto"/>
      </w:divBdr>
      <w:divsChild>
        <w:div w:id="705176623">
          <w:marLeft w:val="0"/>
          <w:marRight w:val="0"/>
          <w:marTop w:val="0"/>
          <w:marBottom w:val="0"/>
          <w:divBdr>
            <w:top w:val="none" w:sz="0" w:space="0" w:color="auto"/>
            <w:left w:val="none" w:sz="0" w:space="0" w:color="auto"/>
            <w:bottom w:val="none" w:sz="0" w:space="0" w:color="auto"/>
            <w:right w:val="none" w:sz="0" w:space="0" w:color="auto"/>
          </w:divBdr>
          <w:divsChild>
            <w:div w:id="50539808">
              <w:marLeft w:val="0"/>
              <w:marRight w:val="0"/>
              <w:marTop w:val="0"/>
              <w:marBottom w:val="0"/>
              <w:divBdr>
                <w:top w:val="none" w:sz="0" w:space="0" w:color="auto"/>
                <w:left w:val="none" w:sz="0" w:space="0" w:color="auto"/>
                <w:bottom w:val="none" w:sz="0" w:space="0" w:color="auto"/>
                <w:right w:val="none" w:sz="0" w:space="0" w:color="auto"/>
              </w:divBdr>
              <w:divsChild>
                <w:div w:id="1271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775632938">
      <w:bodyDiv w:val="1"/>
      <w:marLeft w:val="0"/>
      <w:marRight w:val="0"/>
      <w:marTop w:val="0"/>
      <w:marBottom w:val="0"/>
      <w:divBdr>
        <w:top w:val="none" w:sz="0" w:space="0" w:color="auto"/>
        <w:left w:val="none" w:sz="0" w:space="0" w:color="auto"/>
        <w:bottom w:val="none" w:sz="0" w:space="0" w:color="auto"/>
        <w:right w:val="none" w:sz="0" w:space="0" w:color="auto"/>
      </w:divBdr>
      <w:divsChild>
        <w:div w:id="1803503328">
          <w:marLeft w:val="480"/>
          <w:marRight w:val="0"/>
          <w:marTop w:val="0"/>
          <w:marBottom w:val="0"/>
          <w:divBdr>
            <w:top w:val="none" w:sz="0" w:space="0" w:color="auto"/>
            <w:left w:val="none" w:sz="0" w:space="0" w:color="auto"/>
            <w:bottom w:val="none" w:sz="0" w:space="0" w:color="auto"/>
            <w:right w:val="none" w:sz="0" w:space="0" w:color="auto"/>
          </w:divBdr>
        </w:div>
        <w:div w:id="452019457">
          <w:marLeft w:val="480"/>
          <w:marRight w:val="0"/>
          <w:marTop w:val="0"/>
          <w:marBottom w:val="0"/>
          <w:divBdr>
            <w:top w:val="none" w:sz="0" w:space="0" w:color="auto"/>
            <w:left w:val="none" w:sz="0" w:space="0" w:color="auto"/>
            <w:bottom w:val="none" w:sz="0" w:space="0" w:color="auto"/>
            <w:right w:val="none" w:sz="0" w:space="0" w:color="auto"/>
          </w:divBdr>
        </w:div>
        <w:div w:id="1442846063">
          <w:marLeft w:val="480"/>
          <w:marRight w:val="0"/>
          <w:marTop w:val="0"/>
          <w:marBottom w:val="0"/>
          <w:divBdr>
            <w:top w:val="none" w:sz="0" w:space="0" w:color="auto"/>
            <w:left w:val="none" w:sz="0" w:space="0" w:color="auto"/>
            <w:bottom w:val="none" w:sz="0" w:space="0" w:color="auto"/>
            <w:right w:val="none" w:sz="0" w:space="0" w:color="auto"/>
          </w:divBdr>
        </w:div>
        <w:div w:id="1378974269">
          <w:marLeft w:val="480"/>
          <w:marRight w:val="0"/>
          <w:marTop w:val="0"/>
          <w:marBottom w:val="0"/>
          <w:divBdr>
            <w:top w:val="none" w:sz="0" w:space="0" w:color="auto"/>
            <w:left w:val="none" w:sz="0" w:space="0" w:color="auto"/>
            <w:bottom w:val="none" w:sz="0" w:space="0" w:color="auto"/>
            <w:right w:val="none" w:sz="0" w:space="0" w:color="auto"/>
          </w:divBdr>
        </w:div>
        <w:div w:id="437025027">
          <w:marLeft w:val="480"/>
          <w:marRight w:val="0"/>
          <w:marTop w:val="0"/>
          <w:marBottom w:val="0"/>
          <w:divBdr>
            <w:top w:val="none" w:sz="0" w:space="0" w:color="auto"/>
            <w:left w:val="none" w:sz="0" w:space="0" w:color="auto"/>
            <w:bottom w:val="none" w:sz="0" w:space="0" w:color="auto"/>
            <w:right w:val="none" w:sz="0" w:space="0" w:color="auto"/>
          </w:divBdr>
        </w:div>
        <w:div w:id="528907677">
          <w:marLeft w:val="480"/>
          <w:marRight w:val="0"/>
          <w:marTop w:val="0"/>
          <w:marBottom w:val="0"/>
          <w:divBdr>
            <w:top w:val="none" w:sz="0" w:space="0" w:color="auto"/>
            <w:left w:val="none" w:sz="0" w:space="0" w:color="auto"/>
            <w:bottom w:val="none" w:sz="0" w:space="0" w:color="auto"/>
            <w:right w:val="none" w:sz="0" w:space="0" w:color="auto"/>
          </w:divBdr>
        </w:div>
      </w:divsChild>
    </w:div>
    <w:div w:id="823619935">
      <w:bodyDiv w:val="1"/>
      <w:marLeft w:val="0"/>
      <w:marRight w:val="0"/>
      <w:marTop w:val="0"/>
      <w:marBottom w:val="0"/>
      <w:divBdr>
        <w:top w:val="none" w:sz="0" w:space="0" w:color="auto"/>
        <w:left w:val="none" w:sz="0" w:space="0" w:color="auto"/>
        <w:bottom w:val="none" w:sz="0" w:space="0" w:color="auto"/>
        <w:right w:val="none" w:sz="0" w:space="0" w:color="auto"/>
      </w:divBdr>
      <w:divsChild>
        <w:div w:id="348876252">
          <w:marLeft w:val="0"/>
          <w:marRight w:val="0"/>
          <w:marTop w:val="0"/>
          <w:marBottom w:val="0"/>
          <w:divBdr>
            <w:top w:val="none" w:sz="0" w:space="0" w:color="auto"/>
            <w:left w:val="none" w:sz="0" w:space="0" w:color="auto"/>
            <w:bottom w:val="none" w:sz="0" w:space="0" w:color="auto"/>
            <w:right w:val="none" w:sz="0" w:space="0" w:color="auto"/>
          </w:divBdr>
          <w:divsChild>
            <w:div w:id="1386679481">
              <w:marLeft w:val="0"/>
              <w:marRight w:val="0"/>
              <w:marTop w:val="0"/>
              <w:marBottom w:val="0"/>
              <w:divBdr>
                <w:top w:val="none" w:sz="0" w:space="0" w:color="auto"/>
                <w:left w:val="none" w:sz="0" w:space="0" w:color="auto"/>
                <w:bottom w:val="none" w:sz="0" w:space="0" w:color="auto"/>
                <w:right w:val="none" w:sz="0" w:space="0" w:color="auto"/>
              </w:divBdr>
              <w:divsChild>
                <w:div w:id="172622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940454315">
      <w:bodyDiv w:val="1"/>
      <w:marLeft w:val="0"/>
      <w:marRight w:val="0"/>
      <w:marTop w:val="0"/>
      <w:marBottom w:val="0"/>
      <w:divBdr>
        <w:top w:val="none" w:sz="0" w:space="0" w:color="auto"/>
        <w:left w:val="none" w:sz="0" w:space="0" w:color="auto"/>
        <w:bottom w:val="none" w:sz="0" w:space="0" w:color="auto"/>
        <w:right w:val="none" w:sz="0" w:space="0" w:color="auto"/>
      </w:divBdr>
    </w:div>
    <w:div w:id="948976609">
      <w:bodyDiv w:val="1"/>
      <w:marLeft w:val="0"/>
      <w:marRight w:val="0"/>
      <w:marTop w:val="0"/>
      <w:marBottom w:val="0"/>
      <w:divBdr>
        <w:top w:val="none" w:sz="0" w:space="0" w:color="auto"/>
        <w:left w:val="none" w:sz="0" w:space="0" w:color="auto"/>
        <w:bottom w:val="none" w:sz="0" w:space="0" w:color="auto"/>
        <w:right w:val="none" w:sz="0" w:space="0" w:color="auto"/>
      </w:divBdr>
      <w:divsChild>
        <w:div w:id="1503663929">
          <w:marLeft w:val="480"/>
          <w:marRight w:val="0"/>
          <w:marTop w:val="0"/>
          <w:marBottom w:val="0"/>
          <w:divBdr>
            <w:top w:val="none" w:sz="0" w:space="0" w:color="auto"/>
            <w:left w:val="none" w:sz="0" w:space="0" w:color="auto"/>
            <w:bottom w:val="none" w:sz="0" w:space="0" w:color="auto"/>
            <w:right w:val="none" w:sz="0" w:space="0" w:color="auto"/>
          </w:divBdr>
        </w:div>
        <w:div w:id="1780221693">
          <w:marLeft w:val="480"/>
          <w:marRight w:val="0"/>
          <w:marTop w:val="0"/>
          <w:marBottom w:val="0"/>
          <w:divBdr>
            <w:top w:val="none" w:sz="0" w:space="0" w:color="auto"/>
            <w:left w:val="none" w:sz="0" w:space="0" w:color="auto"/>
            <w:bottom w:val="none" w:sz="0" w:space="0" w:color="auto"/>
            <w:right w:val="none" w:sz="0" w:space="0" w:color="auto"/>
          </w:divBdr>
        </w:div>
        <w:div w:id="886991060">
          <w:marLeft w:val="480"/>
          <w:marRight w:val="0"/>
          <w:marTop w:val="0"/>
          <w:marBottom w:val="0"/>
          <w:divBdr>
            <w:top w:val="none" w:sz="0" w:space="0" w:color="auto"/>
            <w:left w:val="none" w:sz="0" w:space="0" w:color="auto"/>
            <w:bottom w:val="none" w:sz="0" w:space="0" w:color="auto"/>
            <w:right w:val="none" w:sz="0" w:space="0" w:color="auto"/>
          </w:divBdr>
        </w:div>
        <w:div w:id="692608087">
          <w:marLeft w:val="480"/>
          <w:marRight w:val="0"/>
          <w:marTop w:val="0"/>
          <w:marBottom w:val="0"/>
          <w:divBdr>
            <w:top w:val="none" w:sz="0" w:space="0" w:color="auto"/>
            <w:left w:val="none" w:sz="0" w:space="0" w:color="auto"/>
            <w:bottom w:val="none" w:sz="0" w:space="0" w:color="auto"/>
            <w:right w:val="none" w:sz="0" w:space="0" w:color="auto"/>
          </w:divBdr>
        </w:div>
        <w:div w:id="367950800">
          <w:marLeft w:val="480"/>
          <w:marRight w:val="0"/>
          <w:marTop w:val="0"/>
          <w:marBottom w:val="0"/>
          <w:divBdr>
            <w:top w:val="none" w:sz="0" w:space="0" w:color="auto"/>
            <w:left w:val="none" w:sz="0" w:space="0" w:color="auto"/>
            <w:bottom w:val="none" w:sz="0" w:space="0" w:color="auto"/>
            <w:right w:val="none" w:sz="0" w:space="0" w:color="auto"/>
          </w:divBdr>
        </w:div>
        <w:div w:id="106169919">
          <w:marLeft w:val="480"/>
          <w:marRight w:val="0"/>
          <w:marTop w:val="0"/>
          <w:marBottom w:val="0"/>
          <w:divBdr>
            <w:top w:val="none" w:sz="0" w:space="0" w:color="auto"/>
            <w:left w:val="none" w:sz="0" w:space="0" w:color="auto"/>
            <w:bottom w:val="none" w:sz="0" w:space="0" w:color="auto"/>
            <w:right w:val="none" w:sz="0" w:space="0" w:color="auto"/>
          </w:divBdr>
        </w:div>
      </w:divsChild>
    </w:div>
    <w:div w:id="1072964775">
      <w:bodyDiv w:val="1"/>
      <w:marLeft w:val="0"/>
      <w:marRight w:val="0"/>
      <w:marTop w:val="0"/>
      <w:marBottom w:val="0"/>
      <w:divBdr>
        <w:top w:val="none" w:sz="0" w:space="0" w:color="auto"/>
        <w:left w:val="none" w:sz="0" w:space="0" w:color="auto"/>
        <w:bottom w:val="none" w:sz="0" w:space="0" w:color="auto"/>
        <w:right w:val="none" w:sz="0" w:space="0" w:color="auto"/>
      </w:divBdr>
      <w:divsChild>
        <w:div w:id="1166896933">
          <w:marLeft w:val="480"/>
          <w:marRight w:val="0"/>
          <w:marTop w:val="0"/>
          <w:marBottom w:val="0"/>
          <w:divBdr>
            <w:top w:val="none" w:sz="0" w:space="0" w:color="auto"/>
            <w:left w:val="none" w:sz="0" w:space="0" w:color="auto"/>
            <w:bottom w:val="none" w:sz="0" w:space="0" w:color="auto"/>
            <w:right w:val="none" w:sz="0" w:space="0" w:color="auto"/>
          </w:divBdr>
        </w:div>
        <w:div w:id="427120636">
          <w:marLeft w:val="480"/>
          <w:marRight w:val="0"/>
          <w:marTop w:val="0"/>
          <w:marBottom w:val="0"/>
          <w:divBdr>
            <w:top w:val="none" w:sz="0" w:space="0" w:color="auto"/>
            <w:left w:val="none" w:sz="0" w:space="0" w:color="auto"/>
            <w:bottom w:val="none" w:sz="0" w:space="0" w:color="auto"/>
            <w:right w:val="none" w:sz="0" w:space="0" w:color="auto"/>
          </w:divBdr>
        </w:div>
        <w:div w:id="1881817992">
          <w:marLeft w:val="480"/>
          <w:marRight w:val="0"/>
          <w:marTop w:val="0"/>
          <w:marBottom w:val="0"/>
          <w:divBdr>
            <w:top w:val="none" w:sz="0" w:space="0" w:color="auto"/>
            <w:left w:val="none" w:sz="0" w:space="0" w:color="auto"/>
            <w:bottom w:val="none" w:sz="0" w:space="0" w:color="auto"/>
            <w:right w:val="none" w:sz="0" w:space="0" w:color="auto"/>
          </w:divBdr>
        </w:div>
        <w:div w:id="1388529162">
          <w:marLeft w:val="480"/>
          <w:marRight w:val="0"/>
          <w:marTop w:val="0"/>
          <w:marBottom w:val="0"/>
          <w:divBdr>
            <w:top w:val="none" w:sz="0" w:space="0" w:color="auto"/>
            <w:left w:val="none" w:sz="0" w:space="0" w:color="auto"/>
            <w:bottom w:val="none" w:sz="0" w:space="0" w:color="auto"/>
            <w:right w:val="none" w:sz="0" w:space="0" w:color="auto"/>
          </w:divBdr>
        </w:div>
        <w:div w:id="6489937">
          <w:marLeft w:val="480"/>
          <w:marRight w:val="0"/>
          <w:marTop w:val="0"/>
          <w:marBottom w:val="0"/>
          <w:divBdr>
            <w:top w:val="none" w:sz="0" w:space="0" w:color="auto"/>
            <w:left w:val="none" w:sz="0" w:space="0" w:color="auto"/>
            <w:bottom w:val="none" w:sz="0" w:space="0" w:color="auto"/>
            <w:right w:val="none" w:sz="0" w:space="0" w:color="auto"/>
          </w:divBdr>
        </w:div>
        <w:div w:id="668750542">
          <w:marLeft w:val="480"/>
          <w:marRight w:val="0"/>
          <w:marTop w:val="0"/>
          <w:marBottom w:val="0"/>
          <w:divBdr>
            <w:top w:val="none" w:sz="0" w:space="0" w:color="auto"/>
            <w:left w:val="none" w:sz="0" w:space="0" w:color="auto"/>
            <w:bottom w:val="none" w:sz="0" w:space="0" w:color="auto"/>
            <w:right w:val="none" w:sz="0" w:space="0" w:color="auto"/>
          </w:divBdr>
        </w:div>
      </w:divsChild>
    </w:div>
    <w:div w:id="1107702621">
      <w:bodyDiv w:val="1"/>
      <w:marLeft w:val="0"/>
      <w:marRight w:val="0"/>
      <w:marTop w:val="0"/>
      <w:marBottom w:val="0"/>
      <w:divBdr>
        <w:top w:val="none" w:sz="0" w:space="0" w:color="auto"/>
        <w:left w:val="none" w:sz="0" w:space="0" w:color="auto"/>
        <w:bottom w:val="none" w:sz="0" w:space="0" w:color="auto"/>
        <w:right w:val="none" w:sz="0" w:space="0" w:color="auto"/>
      </w:divBdr>
      <w:divsChild>
        <w:div w:id="527523386">
          <w:marLeft w:val="480"/>
          <w:marRight w:val="0"/>
          <w:marTop w:val="0"/>
          <w:marBottom w:val="0"/>
          <w:divBdr>
            <w:top w:val="none" w:sz="0" w:space="0" w:color="auto"/>
            <w:left w:val="none" w:sz="0" w:space="0" w:color="auto"/>
            <w:bottom w:val="none" w:sz="0" w:space="0" w:color="auto"/>
            <w:right w:val="none" w:sz="0" w:space="0" w:color="auto"/>
          </w:divBdr>
        </w:div>
        <w:div w:id="1819345834">
          <w:marLeft w:val="480"/>
          <w:marRight w:val="0"/>
          <w:marTop w:val="0"/>
          <w:marBottom w:val="0"/>
          <w:divBdr>
            <w:top w:val="none" w:sz="0" w:space="0" w:color="auto"/>
            <w:left w:val="none" w:sz="0" w:space="0" w:color="auto"/>
            <w:bottom w:val="none" w:sz="0" w:space="0" w:color="auto"/>
            <w:right w:val="none" w:sz="0" w:space="0" w:color="auto"/>
          </w:divBdr>
        </w:div>
        <w:div w:id="455222776">
          <w:marLeft w:val="480"/>
          <w:marRight w:val="0"/>
          <w:marTop w:val="0"/>
          <w:marBottom w:val="0"/>
          <w:divBdr>
            <w:top w:val="none" w:sz="0" w:space="0" w:color="auto"/>
            <w:left w:val="none" w:sz="0" w:space="0" w:color="auto"/>
            <w:bottom w:val="none" w:sz="0" w:space="0" w:color="auto"/>
            <w:right w:val="none" w:sz="0" w:space="0" w:color="auto"/>
          </w:divBdr>
        </w:div>
        <w:div w:id="932008845">
          <w:marLeft w:val="480"/>
          <w:marRight w:val="0"/>
          <w:marTop w:val="0"/>
          <w:marBottom w:val="0"/>
          <w:divBdr>
            <w:top w:val="none" w:sz="0" w:space="0" w:color="auto"/>
            <w:left w:val="none" w:sz="0" w:space="0" w:color="auto"/>
            <w:bottom w:val="none" w:sz="0" w:space="0" w:color="auto"/>
            <w:right w:val="none" w:sz="0" w:space="0" w:color="auto"/>
          </w:divBdr>
        </w:div>
        <w:div w:id="1975867469">
          <w:marLeft w:val="480"/>
          <w:marRight w:val="0"/>
          <w:marTop w:val="0"/>
          <w:marBottom w:val="0"/>
          <w:divBdr>
            <w:top w:val="none" w:sz="0" w:space="0" w:color="auto"/>
            <w:left w:val="none" w:sz="0" w:space="0" w:color="auto"/>
            <w:bottom w:val="none" w:sz="0" w:space="0" w:color="auto"/>
            <w:right w:val="none" w:sz="0" w:space="0" w:color="auto"/>
          </w:divBdr>
        </w:div>
        <w:div w:id="367725160">
          <w:marLeft w:val="480"/>
          <w:marRight w:val="0"/>
          <w:marTop w:val="0"/>
          <w:marBottom w:val="0"/>
          <w:divBdr>
            <w:top w:val="none" w:sz="0" w:space="0" w:color="auto"/>
            <w:left w:val="none" w:sz="0" w:space="0" w:color="auto"/>
            <w:bottom w:val="none" w:sz="0" w:space="0" w:color="auto"/>
            <w:right w:val="none" w:sz="0" w:space="0" w:color="auto"/>
          </w:divBdr>
        </w:div>
        <w:div w:id="851842154">
          <w:marLeft w:val="480"/>
          <w:marRight w:val="0"/>
          <w:marTop w:val="0"/>
          <w:marBottom w:val="0"/>
          <w:divBdr>
            <w:top w:val="none" w:sz="0" w:space="0" w:color="auto"/>
            <w:left w:val="none" w:sz="0" w:space="0" w:color="auto"/>
            <w:bottom w:val="none" w:sz="0" w:space="0" w:color="auto"/>
            <w:right w:val="none" w:sz="0" w:space="0" w:color="auto"/>
          </w:divBdr>
        </w:div>
      </w:divsChild>
    </w:div>
    <w:div w:id="1124540155">
      <w:bodyDiv w:val="1"/>
      <w:marLeft w:val="0"/>
      <w:marRight w:val="0"/>
      <w:marTop w:val="0"/>
      <w:marBottom w:val="0"/>
      <w:divBdr>
        <w:top w:val="none" w:sz="0" w:space="0" w:color="auto"/>
        <w:left w:val="none" w:sz="0" w:space="0" w:color="auto"/>
        <w:bottom w:val="none" w:sz="0" w:space="0" w:color="auto"/>
        <w:right w:val="none" w:sz="0" w:space="0" w:color="auto"/>
      </w:divBdr>
      <w:divsChild>
        <w:div w:id="713503868">
          <w:marLeft w:val="0"/>
          <w:marRight w:val="0"/>
          <w:marTop w:val="0"/>
          <w:marBottom w:val="0"/>
          <w:divBdr>
            <w:top w:val="none" w:sz="0" w:space="0" w:color="auto"/>
            <w:left w:val="none" w:sz="0" w:space="0" w:color="auto"/>
            <w:bottom w:val="none" w:sz="0" w:space="0" w:color="auto"/>
            <w:right w:val="none" w:sz="0" w:space="0" w:color="auto"/>
          </w:divBdr>
          <w:divsChild>
            <w:div w:id="1944413402">
              <w:marLeft w:val="0"/>
              <w:marRight w:val="0"/>
              <w:marTop w:val="0"/>
              <w:marBottom w:val="0"/>
              <w:divBdr>
                <w:top w:val="none" w:sz="0" w:space="0" w:color="auto"/>
                <w:left w:val="none" w:sz="0" w:space="0" w:color="auto"/>
                <w:bottom w:val="none" w:sz="0" w:space="0" w:color="auto"/>
                <w:right w:val="none" w:sz="0" w:space="0" w:color="auto"/>
              </w:divBdr>
              <w:divsChild>
                <w:div w:id="103110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927">
          <w:marLeft w:val="0"/>
          <w:marRight w:val="0"/>
          <w:marTop w:val="0"/>
          <w:marBottom w:val="0"/>
          <w:divBdr>
            <w:top w:val="none" w:sz="0" w:space="0" w:color="auto"/>
            <w:left w:val="none" w:sz="0" w:space="0" w:color="auto"/>
            <w:bottom w:val="none" w:sz="0" w:space="0" w:color="auto"/>
            <w:right w:val="none" w:sz="0" w:space="0" w:color="auto"/>
          </w:divBdr>
          <w:divsChild>
            <w:div w:id="1407799750">
              <w:marLeft w:val="0"/>
              <w:marRight w:val="0"/>
              <w:marTop w:val="0"/>
              <w:marBottom w:val="0"/>
              <w:divBdr>
                <w:top w:val="none" w:sz="0" w:space="0" w:color="auto"/>
                <w:left w:val="none" w:sz="0" w:space="0" w:color="auto"/>
                <w:bottom w:val="none" w:sz="0" w:space="0" w:color="auto"/>
                <w:right w:val="none" w:sz="0" w:space="0" w:color="auto"/>
              </w:divBdr>
              <w:divsChild>
                <w:div w:id="2645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2285018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81245772">
      <w:bodyDiv w:val="1"/>
      <w:marLeft w:val="0"/>
      <w:marRight w:val="0"/>
      <w:marTop w:val="0"/>
      <w:marBottom w:val="0"/>
      <w:divBdr>
        <w:top w:val="none" w:sz="0" w:space="0" w:color="auto"/>
        <w:left w:val="none" w:sz="0" w:space="0" w:color="auto"/>
        <w:bottom w:val="none" w:sz="0" w:space="0" w:color="auto"/>
        <w:right w:val="none" w:sz="0" w:space="0" w:color="auto"/>
      </w:divBdr>
    </w:div>
    <w:div w:id="1418592311">
      <w:bodyDiv w:val="1"/>
      <w:marLeft w:val="0"/>
      <w:marRight w:val="0"/>
      <w:marTop w:val="0"/>
      <w:marBottom w:val="0"/>
      <w:divBdr>
        <w:top w:val="none" w:sz="0" w:space="0" w:color="auto"/>
        <w:left w:val="none" w:sz="0" w:space="0" w:color="auto"/>
        <w:bottom w:val="none" w:sz="0" w:space="0" w:color="auto"/>
        <w:right w:val="none" w:sz="0" w:space="0" w:color="auto"/>
      </w:divBdr>
      <w:divsChild>
        <w:div w:id="1379236598">
          <w:marLeft w:val="0"/>
          <w:marRight w:val="0"/>
          <w:marTop w:val="0"/>
          <w:marBottom w:val="0"/>
          <w:divBdr>
            <w:top w:val="none" w:sz="0" w:space="0" w:color="auto"/>
            <w:left w:val="none" w:sz="0" w:space="0" w:color="auto"/>
            <w:bottom w:val="none" w:sz="0" w:space="0" w:color="auto"/>
            <w:right w:val="none" w:sz="0" w:space="0" w:color="auto"/>
          </w:divBdr>
          <w:divsChild>
            <w:div w:id="604312736">
              <w:marLeft w:val="0"/>
              <w:marRight w:val="0"/>
              <w:marTop w:val="0"/>
              <w:marBottom w:val="0"/>
              <w:divBdr>
                <w:top w:val="none" w:sz="0" w:space="0" w:color="auto"/>
                <w:left w:val="none" w:sz="0" w:space="0" w:color="auto"/>
                <w:bottom w:val="none" w:sz="0" w:space="0" w:color="auto"/>
                <w:right w:val="none" w:sz="0" w:space="0" w:color="auto"/>
              </w:divBdr>
              <w:divsChild>
                <w:div w:id="16601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27324845">
      <w:bodyDiv w:val="1"/>
      <w:marLeft w:val="0"/>
      <w:marRight w:val="0"/>
      <w:marTop w:val="0"/>
      <w:marBottom w:val="0"/>
      <w:divBdr>
        <w:top w:val="none" w:sz="0" w:space="0" w:color="auto"/>
        <w:left w:val="none" w:sz="0" w:space="0" w:color="auto"/>
        <w:bottom w:val="none" w:sz="0" w:space="0" w:color="auto"/>
        <w:right w:val="none" w:sz="0" w:space="0" w:color="auto"/>
      </w:divBdr>
      <w:divsChild>
        <w:div w:id="1187328186">
          <w:marLeft w:val="480"/>
          <w:marRight w:val="0"/>
          <w:marTop w:val="0"/>
          <w:marBottom w:val="0"/>
          <w:divBdr>
            <w:top w:val="none" w:sz="0" w:space="0" w:color="auto"/>
            <w:left w:val="none" w:sz="0" w:space="0" w:color="auto"/>
            <w:bottom w:val="none" w:sz="0" w:space="0" w:color="auto"/>
            <w:right w:val="none" w:sz="0" w:space="0" w:color="auto"/>
          </w:divBdr>
        </w:div>
        <w:div w:id="1397775530">
          <w:marLeft w:val="480"/>
          <w:marRight w:val="0"/>
          <w:marTop w:val="0"/>
          <w:marBottom w:val="0"/>
          <w:divBdr>
            <w:top w:val="none" w:sz="0" w:space="0" w:color="auto"/>
            <w:left w:val="none" w:sz="0" w:space="0" w:color="auto"/>
            <w:bottom w:val="none" w:sz="0" w:space="0" w:color="auto"/>
            <w:right w:val="none" w:sz="0" w:space="0" w:color="auto"/>
          </w:divBdr>
        </w:div>
        <w:div w:id="285358681">
          <w:marLeft w:val="480"/>
          <w:marRight w:val="0"/>
          <w:marTop w:val="0"/>
          <w:marBottom w:val="0"/>
          <w:divBdr>
            <w:top w:val="none" w:sz="0" w:space="0" w:color="auto"/>
            <w:left w:val="none" w:sz="0" w:space="0" w:color="auto"/>
            <w:bottom w:val="none" w:sz="0" w:space="0" w:color="auto"/>
            <w:right w:val="none" w:sz="0" w:space="0" w:color="auto"/>
          </w:divBdr>
        </w:div>
        <w:div w:id="117844971">
          <w:marLeft w:val="480"/>
          <w:marRight w:val="0"/>
          <w:marTop w:val="0"/>
          <w:marBottom w:val="0"/>
          <w:divBdr>
            <w:top w:val="none" w:sz="0" w:space="0" w:color="auto"/>
            <w:left w:val="none" w:sz="0" w:space="0" w:color="auto"/>
            <w:bottom w:val="none" w:sz="0" w:space="0" w:color="auto"/>
            <w:right w:val="none" w:sz="0" w:space="0" w:color="auto"/>
          </w:divBdr>
        </w:div>
        <w:div w:id="2021621530">
          <w:marLeft w:val="480"/>
          <w:marRight w:val="0"/>
          <w:marTop w:val="0"/>
          <w:marBottom w:val="0"/>
          <w:divBdr>
            <w:top w:val="none" w:sz="0" w:space="0" w:color="auto"/>
            <w:left w:val="none" w:sz="0" w:space="0" w:color="auto"/>
            <w:bottom w:val="none" w:sz="0" w:space="0" w:color="auto"/>
            <w:right w:val="none" w:sz="0" w:space="0" w:color="auto"/>
          </w:divBdr>
        </w:div>
        <w:div w:id="695155942">
          <w:marLeft w:val="480"/>
          <w:marRight w:val="0"/>
          <w:marTop w:val="0"/>
          <w:marBottom w:val="0"/>
          <w:divBdr>
            <w:top w:val="none" w:sz="0" w:space="0" w:color="auto"/>
            <w:left w:val="none" w:sz="0" w:space="0" w:color="auto"/>
            <w:bottom w:val="none" w:sz="0" w:space="0" w:color="auto"/>
            <w:right w:val="none" w:sz="0" w:space="0" w:color="auto"/>
          </w:divBdr>
        </w:div>
      </w:divsChild>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25232839">
      <w:bodyDiv w:val="1"/>
      <w:marLeft w:val="0"/>
      <w:marRight w:val="0"/>
      <w:marTop w:val="0"/>
      <w:marBottom w:val="0"/>
      <w:divBdr>
        <w:top w:val="none" w:sz="0" w:space="0" w:color="auto"/>
        <w:left w:val="none" w:sz="0" w:space="0" w:color="auto"/>
        <w:bottom w:val="none" w:sz="0" w:space="0" w:color="auto"/>
        <w:right w:val="none" w:sz="0" w:space="0" w:color="auto"/>
      </w:divBdr>
    </w:div>
    <w:div w:id="1639266007">
      <w:bodyDiv w:val="1"/>
      <w:marLeft w:val="0"/>
      <w:marRight w:val="0"/>
      <w:marTop w:val="0"/>
      <w:marBottom w:val="0"/>
      <w:divBdr>
        <w:top w:val="none" w:sz="0" w:space="0" w:color="auto"/>
        <w:left w:val="none" w:sz="0" w:space="0" w:color="auto"/>
        <w:bottom w:val="none" w:sz="0" w:space="0" w:color="auto"/>
        <w:right w:val="none" w:sz="0" w:space="0" w:color="auto"/>
      </w:divBdr>
      <w:divsChild>
        <w:div w:id="2044133742">
          <w:marLeft w:val="0"/>
          <w:marRight w:val="0"/>
          <w:marTop w:val="0"/>
          <w:marBottom w:val="0"/>
          <w:divBdr>
            <w:top w:val="none" w:sz="0" w:space="0" w:color="auto"/>
            <w:left w:val="none" w:sz="0" w:space="0" w:color="auto"/>
            <w:bottom w:val="none" w:sz="0" w:space="0" w:color="auto"/>
            <w:right w:val="none" w:sz="0" w:space="0" w:color="auto"/>
          </w:divBdr>
          <w:divsChild>
            <w:div w:id="790591967">
              <w:marLeft w:val="0"/>
              <w:marRight w:val="0"/>
              <w:marTop w:val="0"/>
              <w:marBottom w:val="0"/>
              <w:divBdr>
                <w:top w:val="none" w:sz="0" w:space="0" w:color="auto"/>
                <w:left w:val="none" w:sz="0" w:space="0" w:color="auto"/>
                <w:bottom w:val="none" w:sz="0" w:space="0" w:color="auto"/>
                <w:right w:val="none" w:sz="0" w:space="0" w:color="auto"/>
              </w:divBdr>
              <w:divsChild>
                <w:div w:id="47252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07931">
      <w:bodyDiv w:val="1"/>
      <w:marLeft w:val="0"/>
      <w:marRight w:val="0"/>
      <w:marTop w:val="0"/>
      <w:marBottom w:val="0"/>
      <w:divBdr>
        <w:top w:val="none" w:sz="0" w:space="0" w:color="auto"/>
        <w:left w:val="none" w:sz="0" w:space="0" w:color="auto"/>
        <w:bottom w:val="none" w:sz="0" w:space="0" w:color="auto"/>
        <w:right w:val="none" w:sz="0" w:space="0" w:color="auto"/>
      </w:divBdr>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 w:id="2134015305">
      <w:bodyDiv w:val="1"/>
      <w:marLeft w:val="0"/>
      <w:marRight w:val="0"/>
      <w:marTop w:val="0"/>
      <w:marBottom w:val="0"/>
      <w:divBdr>
        <w:top w:val="none" w:sz="0" w:space="0" w:color="auto"/>
        <w:left w:val="none" w:sz="0" w:space="0" w:color="auto"/>
        <w:bottom w:val="none" w:sz="0" w:space="0" w:color="auto"/>
        <w:right w:val="none" w:sz="0" w:space="0" w:color="auto"/>
      </w:divBdr>
    </w:div>
    <w:div w:id="2140565731">
      <w:bodyDiv w:val="1"/>
      <w:marLeft w:val="0"/>
      <w:marRight w:val="0"/>
      <w:marTop w:val="0"/>
      <w:marBottom w:val="0"/>
      <w:divBdr>
        <w:top w:val="none" w:sz="0" w:space="0" w:color="auto"/>
        <w:left w:val="none" w:sz="0" w:space="0" w:color="auto"/>
        <w:bottom w:val="none" w:sz="0" w:space="0" w:color="auto"/>
        <w:right w:val="none" w:sz="0" w:space="0" w:color="auto"/>
      </w:divBdr>
      <w:divsChild>
        <w:div w:id="1183129203">
          <w:marLeft w:val="480"/>
          <w:marRight w:val="0"/>
          <w:marTop w:val="0"/>
          <w:marBottom w:val="0"/>
          <w:divBdr>
            <w:top w:val="none" w:sz="0" w:space="0" w:color="auto"/>
            <w:left w:val="none" w:sz="0" w:space="0" w:color="auto"/>
            <w:bottom w:val="none" w:sz="0" w:space="0" w:color="auto"/>
            <w:right w:val="none" w:sz="0" w:space="0" w:color="auto"/>
          </w:divBdr>
        </w:div>
        <w:div w:id="644285723">
          <w:marLeft w:val="480"/>
          <w:marRight w:val="0"/>
          <w:marTop w:val="0"/>
          <w:marBottom w:val="0"/>
          <w:divBdr>
            <w:top w:val="none" w:sz="0" w:space="0" w:color="auto"/>
            <w:left w:val="none" w:sz="0" w:space="0" w:color="auto"/>
            <w:bottom w:val="none" w:sz="0" w:space="0" w:color="auto"/>
            <w:right w:val="none" w:sz="0" w:space="0" w:color="auto"/>
          </w:divBdr>
        </w:div>
        <w:div w:id="1878152272">
          <w:marLeft w:val="480"/>
          <w:marRight w:val="0"/>
          <w:marTop w:val="0"/>
          <w:marBottom w:val="0"/>
          <w:divBdr>
            <w:top w:val="none" w:sz="0" w:space="0" w:color="auto"/>
            <w:left w:val="none" w:sz="0" w:space="0" w:color="auto"/>
            <w:bottom w:val="none" w:sz="0" w:space="0" w:color="auto"/>
            <w:right w:val="none" w:sz="0" w:space="0" w:color="auto"/>
          </w:divBdr>
        </w:div>
        <w:div w:id="429202968">
          <w:marLeft w:val="480"/>
          <w:marRight w:val="0"/>
          <w:marTop w:val="0"/>
          <w:marBottom w:val="0"/>
          <w:divBdr>
            <w:top w:val="none" w:sz="0" w:space="0" w:color="auto"/>
            <w:left w:val="none" w:sz="0" w:space="0" w:color="auto"/>
            <w:bottom w:val="none" w:sz="0" w:space="0" w:color="auto"/>
            <w:right w:val="none" w:sz="0" w:space="0" w:color="auto"/>
          </w:divBdr>
        </w:div>
        <w:div w:id="41058037">
          <w:marLeft w:val="480"/>
          <w:marRight w:val="0"/>
          <w:marTop w:val="0"/>
          <w:marBottom w:val="0"/>
          <w:divBdr>
            <w:top w:val="none" w:sz="0" w:space="0" w:color="auto"/>
            <w:left w:val="none" w:sz="0" w:space="0" w:color="auto"/>
            <w:bottom w:val="none" w:sz="0" w:space="0" w:color="auto"/>
            <w:right w:val="none" w:sz="0" w:space="0" w:color="auto"/>
          </w:divBdr>
        </w:div>
        <w:div w:id="956260533">
          <w:marLeft w:val="480"/>
          <w:marRight w:val="0"/>
          <w:marTop w:val="0"/>
          <w:marBottom w:val="0"/>
          <w:divBdr>
            <w:top w:val="none" w:sz="0" w:space="0" w:color="auto"/>
            <w:left w:val="none" w:sz="0" w:space="0" w:color="auto"/>
            <w:bottom w:val="none" w:sz="0" w:space="0" w:color="auto"/>
            <w:right w:val="none" w:sz="0" w:space="0" w:color="auto"/>
          </w:divBdr>
        </w:div>
        <w:div w:id="391076653">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1D755B7C-B015-304C-9202-1B7064567E60}"/>
      </w:docPartPr>
      <w:docPartBody>
        <w:p w:rsidR="00C47F23" w:rsidRDefault="00972BF9">
          <w:r w:rsidRPr="006E2AC9">
            <w:rPr>
              <w:rStyle w:val="Platzhaltertext"/>
            </w:rPr>
            <w:t>Klicken oder tippen Sie hier, um Text einzugeben.</w:t>
          </w:r>
        </w:p>
      </w:docPartBody>
    </w:docPart>
    <w:docPart>
      <w:docPartPr>
        <w:name w:val="B75D0BB039B2FD4188A6E03F014FC1A0"/>
        <w:category>
          <w:name w:val="Allgemein"/>
          <w:gallery w:val="placeholder"/>
        </w:category>
        <w:types>
          <w:type w:val="bbPlcHdr"/>
        </w:types>
        <w:behaviors>
          <w:behavior w:val="content"/>
        </w:behaviors>
        <w:guid w:val="{ABADD29F-D6EA-F44A-9B7A-1C3B2EFCE069}"/>
      </w:docPartPr>
      <w:docPartBody>
        <w:p w:rsidR="00000000" w:rsidRDefault="0095731E" w:rsidP="0095731E">
          <w:pPr>
            <w:pStyle w:val="B75D0BB039B2FD4188A6E03F014FC1A0"/>
          </w:pPr>
          <w:r w:rsidRPr="006E2AC9">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Liberation Sans">
    <w:altName w:val="Arial"/>
    <w:panose1 w:val="020B0604020202020204"/>
    <w:charset w:val="01"/>
    <w:family w:val="roman"/>
    <w:pitch w:val="variable"/>
  </w:font>
  <w:font w:name="Droid Sans Fallback">
    <w:panose1 w:val="020B0604020202020204"/>
    <w:charset w:val="00"/>
    <w:family w:val="roman"/>
    <w:notTrueType/>
    <w:pitch w:val="default"/>
  </w:font>
  <w:font w:name="Droid Sans Devanagari">
    <w:altName w:val="Segoe UI"/>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BF9"/>
    <w:rsid w:val="000517C5"/>
    <w:rsid w:val="00691C73"/>
    <w:rsid w:val="0095731E"/>
    <w:rsid w:val="00972BF9"/>
    <w:rsid w:val="009B2608"/>
    <w:rsid w:val="00B75791"/>
    <w:rsid w:val="00C01458"/>
    <w:rsid w:val="00C47F2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95731E"/>
    <w:rPr>
      <w:color w:val="808080"/>
    </w:rPr>
  </w:style>
  <w:style w:type="paragraph" w:customStyle="1" w:styleId="B75D0BB039B2FD4188A6E03F014FC1A0">
    <w:name w:val="B75D0BB039B2FD4188A6E03F014FC1A0"/>
    <w:rsid w:val="0095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9EC91C91-E068-1247-B608-389695D25DE7}">
  <we:reference id="wa104382081" version="1.35.0.0" store="de-DE" storeType="OMEX"/>
  <we:alternateReferences>
    <we:reference id="wa104382081" version="1.35.0.0" store="" storeType="OMEX"/>
  </we:alternateReferences>
  <we:properties>
    <we:property name="MENDELEY_CITATIONS" value="[{&quot;citationID&quot;:&quot;MENDELEY_CITATION_784d25da-9f07-4416-9a1e-b1403f342566&quot;,&quot;properties&quot;:{&quot;noteIndex&quot;:0},&quot;isEdited&quot;:false,&quot;manualOverride&quot;:{&quot;isManuallyOverridden&quot;:false,&quot;citeprocText&quot;:&quot;(Dib, 2021)&quot;,&quot;manualOverrideText&quot;:&quot;&quot;},&quot;citationTag&quot;:&quot;MENDELEY_CITATION_v3_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&quot;,&quot;citationItems&quot;:[{&quot;id&quot;:&quot;a62bcad3-1e64-3808-954c-0165f64bc2ed&quot;,&quot;itemData&quot;:{&quot;type&quot;:&quot;webpage&quot;,&quot;id&quot;:&quot;a62bcad3-1e64-3808-954c-0165f64bc2ed&quot;,&quot;title&quot;:&quot;What contributions does air transport make to the UN sustainable development goals? - Uniting Aviation&quot;,&quot;groupId&quot;:&quot;1718cff7-1f52-3817-a780-df62a50e911e&quot;,&quot;author&quot;:[{&quot;family&quot;:&quot;Dib&quot;,&quot;given&quot;:&quot;Chahinez&quot;,&quot;parse-names&quot;:false,&quot;dropping-particle&quot;:&quot;&quot;,&quot;non-dropping-particle&quot;:&quot;&quot;}],&quot;accessed&quot;:{&quot;date-parts&quot;:[[2022,5,16]]},&quot;URL&quot;:&quot;https://unitingaviation.com/news/general-interest/what-contributions-does-air-transport-make-to-the-un-sustainable-development-goals/&quot;,&quot;issued&quot;:{&quot;date-parts&quot;:[[2021]]},&quot;container-title-short&quot;:&quot;&quot;},&quot;isTemporary&quot;:false}]},{&quot;citationID&quot;:&quot;MENDELEY_CITATION_e08c1a89-09e9-4a83-9bde-e91eac493f53&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ZTA4YzFhODktMDllOS00YTgzLTliZGUtZTkxZWFjNDkzZjUz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d027acb8-4baf-475b-8ea9-d87f362aef58&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ZDAyN2FjYjgtNGJhZi00NzViLThlYTktZDg3ZjM2MmFlZjU4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b26217a0-011d-475d-82b7-aa736d131e47&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V19&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citationID&quot;:&quot;MENDELEY_CITATION_5428dae0-73fb-4633-bd63-fbf501eefa69&quot;,&quot;properties&quot;:{&quot;noteIndex&quot;:0},&quot;isEdited&quot;:false,&quot;manualOverride&quot;:{&quot;isManuallyOverridden&quot;:false,&quot;citeprocText&quot;:&quot;(AviationEdge, 2022)&quot;,&quot;manualOverrideText&quot;:&quot;&quot;},&quot;citationTag&quot;:&quot;MENDELEY_CITATION_v3_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&quot;,&quot;citationItems&quot;:[{&quot;id&quot;:&quot;0e2cfb13-23f7-37b9-98a3-e01fe9f7a015&quot;,&quot;itemData&quot;:{&quot;type&quot;:&quot;webpage&quot;,&quot;id&quot;:&quot;0e2cfb13-23f7-37b9-98a3-e01fe9f7a015&quot;,&quot;title&quot;:&quot;Detailed Aircraft Information Database - Aviation database and API&quot;,&quot;groupId&quot;:&quot;1718cff7-1f52-3817-a780-df62a50e911e&quot;,&quot;author&quot;:[{&quot;family&quot;:&quot;AviationEdge&quot;,&quot;given&quot;:&quot;&quot;,&quot;parse-names&quot;:false,&quot;dropping-particle&quot;:&quot;&quot;,&quot;non-dropping-particle&quot;:&quot;&quot;}],&quot;accessed&quot;:{&quot;date-parts&quot;:[[2022,4,12]]},&quot;URL&quot;:&quot;https://aviation-edge.com/&quot;,&quot;issued&quot;:{&quot;date-parts&quot;:[[2022]]},&quot;container-title-short&quot;:&quot;&quot;},&quot;isTemporary&quot;:false}]},{&quot;citationID&quot;:&quot;MENDELEY_CITATION_be68a414-7d43-490f-8c56-d8ec6d90379c&quot;,&quot;properties&quot;:{&quot;noteIndex&quot;:0},&quot;isEdited&quot;:false,&quot;manualOverride&quot;:{&quot;isManuallyOverridden&quot;:false,&quot;citeprocText&quot;:&quot;(GoClimate, 2020)&quot;,&quot;manualOverrideText&quot;:&quot;&quot;},&quot;citationTag&quot;:&quot;MENDELEY_CITATION_v3_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&quot;,&quot;citationItems&quot;:[{&quot;id&quot;:&quot;09fafece-b5b3-3289-9228-596d0426470f&quot;,&quot;itemData&quot;:{&quot;type&quot;:&quot;webpage&quot;,&quot;id&quot;:&quot;09fafece-b5b3-3289-9228-596d0426470f&quot;,&quot;title&quot;:&quot;GoClimate API Reference&quot;,&quot;groupId&quot;:&quot;1718cff7-1f52-3817-a780-df62a50e911e&quot;,&quot;author&quot;:[{&quot;family&quot;:&quot;GoClimate&quot;,&quot;given&quot;:&quot;&quot;,&quot;parse-names&quot;:false,&quot;dropping-particle&quot;:&quot;&quot;,&quot;non-dropping-particle&quot;:&quot;&quot;}],&quot;accessed&quot;:{&quot;date-parts&quot;:[[2022,4,12]]},&quot;URL&quot;:&quot;https://api.goclimate.com/docs&quot;,&quot;issued&quot;:{&quot;date-parts&quot;:[[2020]]},&quot;container-title-short&quot;:&quot;&quot;},&quot;isTemporary&quot;:false}]},{&quot;citationID&quot;:&quot;MENDELEY_CITATION_78eb25da-0946-4c18-9f49-c6383cff78e9&quot;,&quot;properties&quot;:{&quot;noteIndex&quot;:0},&quot;isEdited&quot;:false,&quot;manualOverride&quot;:{&quot;isManuallyOverridden&quot;:false,&quot;citeprocText&quot;:&quot;(Achten et al., 2013)&quot;,&quot;manualOverrideText&quot;:&quot;&quot;},&quot;citationItems&quot;:[{&quot;id&quot;:&quot;c9da0886-2995-388f-8cd7-d824af278038&quot;,&quot;itemData&quot;:{&quot;type&quot;:&quot;article-journal&quot;,&quot;id&quot;:&quot;c9da0886-2995-388f-8cd7-d824af278038&quot;,&quot;title&quot;:&quot;Carbon footprint of science: More than flying&quot;,&quot;groupId&quot;:&quot;1718cff7-1f52-3817-a780-df62a50e911e&quot;,&quot;author&quot;:[{&quot;family&quot;:&quot;Achten&quot;,&quot;given&quot;:&quot;Wouter M.J.&quot;,&quot;parse-names&quot;:false,&quot;dropping-particle&quot;:&quot;&quot;,&quot;non-dropping-particle&quot;:&quot;&quot;},{&quot;family&quot;:&quot;Almeida&quot;,&quot;given&quot;:&quot;Joana&quot;,&quot;parse-names&quot;:false,&quot;dropping-particle&quot;:&quot;&quot;,&quot;non-dropping-particle&quot;:&quot;&quot;},{&quot;family&quot;:&quot;Muys&quot;,&quot;given&quot;:&quot;Bart&quot;,&quot;parse-names&quot;:false,&quot;dropping-particle&quot;:&quot;&quot;,&quot;non-dropping-particle&quot;:&quot;&quot;}],&quot;container-title&quot;:&quot;Ecological Indicators&quot;,&quot;DOI&quot;:&quot;10.1016/j.ecolind.2013.05.025&quot;,&quot;ISSN&quot;:&quot;1470160X&quot;,&quot;URL&quot;:&quot;http://dx.doi.org/10.1016/j.ecolind.2013.05.025&quot;,&quot;issued&quot;:{&quot;date-parts&quot;:[[2013,11]]},&quot;page&quot;:&quot;352-355&quot;,&quot;abstract&quot;:&quot;Previous efforts to evaluate the climate change impact of researchers have focused mainly on transport related impact of conference attendance, and infrastructure. Because these represent only a part of the activities involved in the science making process this short note presents the carbon footprint of a complete science making process of one specific case. Apart from presenting the total footprint, we evaluate the relative contribution of the different scientific activities, and quantify mitigating possibilities. The case PhD project had a carbon footprint of 21.5 t CO2-eq (2.69 t CO 2-eq per peer-reviewed paper, 0.3 t CO2-eq per citation and 5.4 t CO2-eq per h-index unit at graduation) of which general mobility represents 75%. Conference attendance was responsible for 35% of the carbon footprint, whereas infrastructure related emissions showed to contribute 20% of the total impact. Videoconferencing could have reduced the climate change impact on this case PhD with up to 44%. Other emission reduction initiatives, such as using green electricity, reduction of energy consumption, and promoting commuting by bicycle, could have triggered a reduction of 14% in this case study. This note fits in the movement of academics and universities willing to be green. The study confirms that researchers' mobility is the biggest contributor to his or her carbon footprint, but is not limited to conference attendance, showing the importance of considering all activities in the science making process. © 2013 Elsevier Ltd. All rights reserved.&quot;,&quot;publisher&quot;:&quot;Elsevier Ltd&quot;,&quot;volume&quot;:&quot;34&quot;,&quot;container-title-short&quot;:&quot;&quot;},&quot;isTemporary&quot;:false}],&quot;citationTag&quot;:&quot;MENDELEY_CITATION_v3_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&quot;}]"/>
    <we:property name="MENDELEY_CITATIONS_STYLE" value="{&quot;id&quot;:&quot;https://www.zotero.org/styles/begell-house-apa&quot;,&quot;title&quot;:&quot;Begell House - APA&quot;,&quot;format&quot;:&quot;author-date&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F1BE2FA4-3B35-0940-930B-9A975B138094}">
  <we:reference id="wa200001011" version="1.2.0.0" store="de-DE" storeType="OMEX"/>
  <we:alternateReferences>
    <we:reference id="wa200001011" version="1.2.0.0" store="de-D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2144</Words>
  <Characters>13508</Characters>
  <Application>Microsoft Office Word</Application>
  <DocSecurity>0</DocSecurity>
  <Lines>112</Lines>
  <Paragraphs>31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Gregor Biland</cp:lastModifiedBy>
  <cp:revision>112</cp:revision>
  <cp:lastPrinted>2010-05-12T08:17:00Z</cp:lastPrinted>
  <dcterms:created xsi:type="dcterms:W3CDTF">2022-05-19T08:10:00Z</dcterms:created>
  <dcterms:modified xsi:type="dcterms:W3CDTF">2022-05-26T10:37:00Z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documentId_8357</vt:lpwstr>
  </property>
  <property fmtid="{D5CDD505-2E9C-101B-9397-08002B2CF9AE}" pid="10" name="grammarly_documentContext">
    <vt:lpwstr>{"goals":[],"domain":"general","emotions":[],"dialect":"american"}</vt:lpwstr>
  </property>
</Properties>
</file>